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3D9AA" w14:textId="77777777" w:rsidR="00114D67" w:rsidRDefault="00114D67">
      <w:pPr>
        <w:pStyle w:val="Title"/>
      </w:pPr>
    </w:p>
    <w:p w14:paraId="23A218CA" w14:textId="77777777" w:rsidR="00114D67" w:rsidRDefault="00000000">
      <w:pPr>
        <w:pStyle w:val="Title"/>
      </w:pPr>
      <w:r>
        <w:t>Free Second-Hand Clothing Distribution System</w:t>
      </w:r>
    </w:p>
    <w:p w14:paraId="1C9DC28B" w14:textId="77777777" w:rsidR="00114D67" w:rsidRDefault="00000000">
      <w:pPr>
        <w:ind w:right="3402"/>
      </w:pPr>
      <w:r>
        <w:t xml:space="preserve">Requirements Determination and Use Case Analysis / System Proposal / Analysis Phase </w:t>
      </w:r>
      <w:r>
        <w:br/>
        <w:t>(Homework No.2)</w:t>
      </w:r>
    </w:p>
    <w:p w14:paraId="6B3D1B12" w14:textId="77777777" w:rsidR="00114D67" w:rsidRDefault="00114D67">
      <w:pPr>
        <w:ind w:right="3402"/>
      </w:pPr>
    </w:p>
    <w:p w14:paraId="224473CF" w14:textId="77777777" w:rsidR="00114D67" w:rsidRDefault="00000000">
      <w:pPr>
        <w:tabs>
          <w:tab w:val="left" w:pos="567"/>
        </w:tabs>
        <w:ind w:right="3402"/>
      </w:pPr>
      <w:r>
        <w:t>Project team: Team 02</w:t>
      </w:r>
    </w:p>
    <w:p w14:paraId="371B7FD3" w14:textId="77777777" w:rsidR="00114D67" w:rsidRDefault="00000000">
      <w:pPr>
        <w:ind w:right="3402"/>
      </w:pPr>
      <w:r>
        <w:t xml:space="preserve">Instructor: Dr. </w:t>
      </w:r>
      <w:proofErr w:type="spellStart"/>
      <w:r>
        <w:t>Araz</w:t>
      </w:r>
      <w:proofErr w:type="spellEnd"/>
      <w:r>
        <w:t xml:space="preserve"> </w:t>
      </w:r>
      <w:proofErr w:type="spellStart"/>
      <w:r>
        <w:t>Yusubov</w:t>
      </w:r>
      <w:proofErr w:type="spellEnd"/>
    </w:p>
    <w:p w14:paraId="3503A143" w14:textId="77777777" w:rsidR="00114D67" w:rsidRDefault="00114D67">
      <w:pPr>
        <w:ind w:right="3402"/>
      </w:pPr>
    </w:p>
    <w:p w14:paraId="674E587C" w14:textId="77777777" w:rsidR="00114D67" w:rsidRDefault="00000000">
      <w:pPr>
        <w:ind w:right="3402"/>
      </w:pPr>
      <w:r>
        <w:t xml:space="preserve">Submitted in partial fulfillment of the requirements of the INFT 2303: Systems Analysis and Design course </w:t>
      </w:r>
      <w:proofErr w:type="gramStart"/>
      <w:r>
        <w:t>project</w:t>
      </w:r>
      <w:proofErr w:type="gramEnd"/>
    </w:p>
    <w:p w14:paraId="43A58262" w14:textId="77777777" w:rsidR="00114D67" w:rsidRDefault="00114D67"/>
    <w:p w14:paraId="3F87D4AD" w14:textId="77777777" w:rsidR="00114D67" w:rsidRDefault="00114D67"/>
    <w:p w14:paraId="58F6B9FA" w14:textId="77777777" w:rsidR="00114D67" w:rsidRDefault="00114D67"/>
    <w:p w14:paraId="0C499074" w14:textId="77777777" w:rsidR="00114D67" w:rsidRDefault="00114D67"/>
    <w:tbl>
      <w:tblPr>
        <w:tblStyle w:val="a"/>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8187"/>
      </w:tblGrid>
      <w:tr w:rsidR="00114D67" w14:paraId="7540FD2C" w14:textId="77777777">
        <w:tc>
          <w:tcPr>
            <w:tcW w:w="1668" w:type="dxa"/>
          </w:tcPr>
          <w:p w14:paraId="7D376371" w14:textId="77777777" w:rsidR="00114D67" w:rsidRDefault="00000000">
            <w:r>
              <w:t>GitHub repository</w:t>
            </w:r>
          </w:p>
        </w:tc>
        <w:tc>
          <w:tcPr>
            <w:tcW w:w="8187" w:type="dxa"/>
          </w:tcPr>
          <w:p w14:paraId="50EED3D2" w14:textId="77777777" w:rsidR="00114D67" w:rsidRDefault="00000000">
            <w:hyperlink r:id="rId8">
              <w:r>
                <w:rPr>
                  <w:color w:val="1155CC"/>
                  <w:u w:val="single"/>
                </w:rPr>
                <w:t>https://github.com/ADA-SITE-INFT2303-2023-Spring/sys-dev-project-team-02</w:t>
              </w:r>
            </w:hyperlink>
            <w:r>
              <w:t xml:space="preserve"> </w:t>
            </w:r>
          </w:p>
        </w:tc>
      </w:tr>
      <w:tr w:rsidR="00114D67" w14:paraId="775FCC31" w14:textId="77777777">
        <w:tc>
          <w:tcPr>
            <w:tcW w:w="1668" w:type="dxa"/>
          </w:tcPr>
          <w:p w14:paraId="593D71AD" w14:textId="77777777" w:rsidR="00114D67" w:rsidRDefault="00000000">
            <w:r>
              <w:t>Version date</w:t>
            </w:r>
          </w:p>
        </w:tc>
        <w:tc>
          <w:tcPr>
            <w:tcW w:w="8187" w:type="dxa"/>
          </w:tcPr>
          <w:p w14:paraId="253EDAE2" w14:textId="77777777" w:rsidR="00114D67" w:rsidRDefault="00000000">
            <w:r>
              <w:t>Version information</w:t>
            </w:r>
          </w:p>
        </w:tc>
      </w:tr>
      <w:tr w:rsidR="00114D67" w14:paraId="1A1E94AF" w14:textId="77777777">
        <w:tc>
          <w:tcPr>
            <w:tcW w:w="1668" w:type="dxa"/>
          </w:tcPr>
          <w:p w14:paraId="31296791" w14:textId="77777777" w:rsidR="00114D67" w:rsidRDefault="00000000">
            <w:r>
              <w:t>26/03/2023</w:t>
            </w:r>
          </w:p>
        </w:tc>
        <w:tc>
          <w:tcPr>
            <w:tcW w:w="8187" w:type="dxa"/>
          </w:tcPr>
          <w:p w14:paraId="1C76F195" w14:textId="77777777" w:rsidR="00114D67" w:rsidRDefault="00000000">
            <w:r>
              <w:t>Initial draft</w:t>
            </w:r>
          </w:p>
        </w:tc>
      </w:tr>
      <w:tr w:rsidR="00114D67" w14:paraId="7FEC8AD4" w14:textId="77777777">
        <w:tc>
          <w:tcPr>
            <w:tcW w:w="1668" w:type="dxa"/>
          </w:tcPr>
          <w:p w14:paraId="223AAFDA" w14:textId="77777777" w:rsidR="00114D67" w:rsidRDefault="00000000">
            <w:r>
              <w:t>01/04/2023</w:t>
            </w:r>
          </w:p>
        </w:tc>
        <w:tc>
          <w:tcPr>
            <w:tcW w:w="8187" w:type="dxa"/>
          </w:tcPr>
          <w:p w14:paraId="40791377" w14:textId="77777777" w:rsidR="00114D67" w:rsidRDefault="00000000">
            <w:r>
              <w:t>Final Version</w:t>
            </w:r>
          </w:p>
        </w:tc>
      </w:tr>
    </w:tbl>
    <w:p w14:paraId="3096D59C" w14:textId="77777777" w:rsidR="00114D67" w:rsidRDefault="00114D67"/>
    <w:tbl>
      <w:tblPr>
        <w:tblStyle w:val="a0"/>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7195"/>
      </w:tblGrid>
      <w:tr w:rsidR="00114D67" w14:paraId="45293B89" w14:textId="77777777">
        <w:tc>
          <w:tcPr>
            <w:tcW w:w="9855" w:type="dxa"/>
            <w:gridSpan w:val="2"/>
          </w:tcPr>
          <w:p w14:paraId="258D9F69" w14:textId="77777777" w:rsidR="00114D67" w:rsidRDefault="00000000">
            <w:r>
              <w:t>Other documents in the package</w:t>
            </w:r>
          </w:p>
        </w:tc>
      </w:tr>
      <w:tr w:rsidR="00114D67" w14:paraId="150DB8D6" w14:textId="77777777">
        <w:tc>
          <w:tcPr>
            <w:tcW w:w="2660" w:type="dxa"/>
          </w:tcPr>
          <w:p w14:paraId="59DDE00B" w14:textId="77777777" w:rsidR="00114D67" w:rsidRDefault="00000000">
            <w:r>
              <w:t>Use Case diagram</w:t>
            </w:r>
          </w:p>
        </w:tc>
        <w:tc>
          <w:tcPr>
            <w:tcW w:w="7195" w:type="dxa"/>
          </w:tcPr>
          <w:p w14:paraId="2FE8E7B4" w14:textId="77777777" w:rsidR="00114D67" w:rsidRDefault="00000000">
            <w:r>
              <w:t xml:space="preserve">Use case diagram is submitted as a </w:t>
            </w:r>
            <w:proofErr w:type="spellStart"/>
            <w:r>
              <w:t>drawio</w:t>
            </w:r>
            <w:proofErr w:type="spellEnd"/>
            <w:r>
              <w:t xml:space="preserve"> extension</w:t>
            </w:r>
          </w:p>
        </w:tc>
      </w:tr>
      <w:tr w:rsidR="00114D67" w14:paraId="1D3A7C28" w14:textId="77777777">
        <w:tc>
          <w:tcPr>
            <w:tcW w:w="2660" w:type="dxa"/>
          </w:tcPr>
          <w:p w14:paraId="4A78B86B" w14:textId="77777777" w:rsidR="00114D67" w:rsidRDefault="00000000">
            <w:r>
              <w:t>Homework 1b</w:t>
            </w:r>
          </w:p>
        </w:tc>
        <w:tc>
          <w:tcPr>
            <w:tcW w:w="7195" w:type="dxa"/>
          </w:tcPr>
          <w:p w14:paraId="1447B013" w14:textId="77777777" w:rsidR="00114D67" w:rsidRDefault="00000000">
            <w:r>
              <w:t xml:space="preserve">Edited version of the System </w:t>
            </w:r>
            <w:proofErr w:type="spellStart"/>
            <w:r>
              <w:t>Reqeust</w:t>
            </w:r>
            <w:proofErr w:type="spellEnd"/>
            <w:r>
              <w:t xml:space="preserve"> file</w:t>
            </w:r>
          </w:p>
        </w:tc>
      </w:tr>
    </w:tbl>
    <w:p w14:paraId="67B9C74C" w14:textId="77777777" w:rsidR="00114D67" w:rsidRDefault="00114D67"/>
    <w:p w14:paraId="5D1F945C" w14:textId="77777777" w:rsidR="00114D67" w:rsidRDefault="00114D67"/>
    <w:p w14:paraId="1F8B80E4" w14:textId="77777777" w:rsidR="00114D67" w:rsidRDefault="00114D67"/>
    <w:p w14:paraId="45DC5AC8" w14:textId="77777777" w:rsidR="00114D67" w:rsidRDefault="00000000">
      <w:pPr>
        <w:pStyle w:val="Heading1"/>
      </w:pPr>
      <w:bookmarkStart w:id="0" w:name="_j1fpob7mjvx6" w:colFirst="0" w:colLast="0"/>
      <w:bookmarkStart w:id="1" w:name="_Toc131283855"/>
      <w:bookmarkEnd w:id="0"/>
      <w:r>
        <w:rPr>
          <w:color w:val="000000"/>
        </w:rPr>
        <w:lastRenderedPageBreak/>
        <w:t>Table of contribution</w:t>
      </w:r>
      <w:bookmarkEnd w:id="1"/>
    </w:p>
    <w:tbl>
      <w:tblPr>
        <w:tblStyle w:val="a1"/>
        <w:tblW w:w="10140"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5670"/>
        <w:gridCol w:w="1830"/>
      </w:tblGrid>
      <w:tr w:rsidR="00114D67" w14:paraId="7BDE429C" w14:textId="77777777">
        <w:tc>
          <w:tcPr>
            <w:tcW w:w="2640" w:type="dxa"/>
          </w:tcPr>
          <w:p w14:paraId="31938E16" w14:textId="77777777" w:rsidR="00114D67" w:rsidRDefault="00114D67"/>
          <w:p w14:paraId="04BEBD42" w14:textId="77777777" w:rsidR="00114D67" w:rsidRDefault="00000000">
            <w:r>
              <w:t>Team member</w:t>
            </w:r>
          </w:p>
        </w:tc>
        <w:tc>
          <w:tcPr>
            <w:tcW w:w="5670" w:type="dxa"/>
          </w:tcPr>
          <w:p w14:paraId="246F4998" w14:textId="77777777" w:rsidR="00114D67" w:rsidRDefault="00000000">
            <w:r>
              <w:t>Contribution to this homework (NOT the project)</w:t>
            </w:r>
          </w:p>
        </w:tc>
        <w:tc>
          <w:tcPr>
            <w:tcW w:w="1830" w:type="dxa"/>
          </w:tcPr>
          <w:p w14:paraId="5C672409" w14:textId="77777777" w:rsidR="00114D67" w:rsidRDefault="00000000">
            <w:r>
              <w:t>Estimated %</w:t>
            </w:r>
          </w:p>
        </w:tc>
      </w:tr>
      <w:tr w:rsidR="00114D67" w14:paraId="460B0BB0" w14:textId="77777777">
        <w:trPr>
          <w:trHeight w:val="1118"/>
        </w:trPr>
        <w:tc>
          <w:tcPr>
            <w:tcW w:w="2640" w:type="dxa"/>
          </w:tcPr>
          <w:p w14:paraId="18AE569B" w14:textId="77777777" w:rsidR="00114D67" w:rsidRDefault="00000000">
            <w:r>
              <w:t>Farid Mammadli</w:t>
            </w:r>
          </w:p>
        </w:tc>
        <w:tc>
          <w:tcPr>
            <w:tcW w:w="5670" w:type="dxa"/>
          </w:tcPr>
          <w:p w14:paraId="733D3C91" w14:textId="77777777" w:rsidR="00114D67" w:rsidRDefault="00000000">
            <w:r>
              <w:t>User Story Description + Use case Diagram, Use Case Descriptions, Bonus 2</w:t>
            </w:r>
          </w:p>
        </w:tc>
        <w:tc>
          <w:tcPr>
            <w:tcW w:w="1830" w:type="dxa"/>
          </w:tcPr>
          <w:p w14:paraId="0F4972BA" w14:textId="77777777" w:rsidR="00114D67" w:rsidRDefault="00000000">
            <w:r>
              <w:t xml:space="preserve">10% + 20% + 10% </w:t>
            </w:r>
          </w:p>
          <w:p w14:paraId="0FC2FA5A" w14:textId="77777777" w:rsidR="00114D67" w:rsidRDefault="00000000">
            <w:r>
              <w:t>total: 40%</w:t>
            </w:r>
          </w:p>
        </w:tc>
      </w:tr>
      <w:tr w:rsidR="00114D67" w14:paraId="5BC878DB" w14:textId="77777777">
        <w:trPr>
          <w:trHeight w:val="1012"/>
        </w:trPr>
        <w:tc>
          <w:tcPr>
            <w:tcW w:w="2640" w:type="dxa"/>
          </w:tcPr>
          <w:p w14:paraId="30CC333C" w14:textId="77777777" w:rsidR="00114D67" w:rsidRDefault="00000000">
            <w:r>
              <w:t xml:space="preserve">Nargiz </w:t>
            </w:r>
            <w:proofErr w:type="spellStart"/>
            <w:r>
              <w:t>Heybatova</w:t>
            </w:r>
            <w:proofErr w:type="spellEnd"/>
          </w:p>
        </w:tc>
        <w:tc>
          <w:tcPr>
            <w:tcW w:w="5670" w:type="dxa"/>
          </w:tcPr>
          <w:p w14:paraId="24D64589" w14:textId="77777777" w:rsidR="00114D67" w:rsidRDefault="00000000">
            <w:r>
              <w:t>Use Case Analysis, User Story Description, Use Case Descriptions, Bonus 2, Functional requirements, Nonfunctional Requirements</w:t>
            </w:r>
          </w:p>
        </w:tc>
        <w:tc>
          <w:tcPr>
            <w:tcW w:w="1830" w:type="dxa"/>
          </w:tcPr>
          <w:p w14:paraId="4B367036" w14:textId="0F34CB54" w:rsidR="00114D67" w:rsidRDefault="00000000">
            <w:r>
              <w:t xml:space="preserve">4% + 5% + 13% + 5% + </w:t>
            </w:r>
            <w:r w:rsidR="0061390A">
              <w:t>2.</w:t>
            </w:r>
            <w:r>
              <w:t xml:space="preserve">5% + 4% </w:t>
            </w:r>
          </w:p>
          <w:p w14:paraId="027BA07C" w14:textId="3C791370" w:rsidR="00114D67" w:rsidRDefault="00000000">
            <w:r>
              <w:t>total: 3</w:t>
            </w:r>
            <w:r w:rsidR="0061390A">
              <w:t>3.5</w:t>
            </w:r>
            <w:r>
              <w:t>%</w:t>
            </w:r>
          </w:p>
        </w:tc>
      </w:tr>
      <w:tr w:rsidR="00114D67" w14:paraId="2F5448EA" w14:textId="77777777">
        <w:trPr>
          <w:trHeight w:val="1110"/>
        </w:trPr>
        <w:tc>
          <w:tcPr>
            <w:tcW w:w="2640" w:type="dxa"/>
          </w:tcPr>
          <w:p w14:paraId="34D15229" w14:textId="77777777" w:rsidR="00114D67" w:rsidRDefault="00000000">
            <w:r>
              <w:t>Atlas Hamzali</w:t>
            </w:r>
          </w:p>
        </w:tc>
        <w:tc>
          <w:tcPr>
            <w:tcW w:w="5670" w:type="dxa"/>
          </w:tcPr>
          <w:p w14:paraId="5D49CF40" w14:textId="77777777" w:rsidR="00114D67" w:rsidRDefault="00000000">
            <w:r>
              <w:t>Introduction, Definitions, Functional Requirements, Nonfunctional Requirements, Bonus 1</w:t>
            </w:r>
          </w:p>
        </w:tc>
        <w:tc>
          <w:tcPr>
            <w:tcW w:w="1830" w:type="dxa"/>
          </w:tcPr>
          <w:p w14:paraId="73A0BAB7" w14:textId="3EE5B11E" w:rsidR="00114D67" w:rsidRDefault="00000000">
            <w:r>
              <w:t xml:space="preserve">4% + 4% + 5%+ </w:t>
            </w:r>
            <w:r w:rsidR="0061390A">
              <w:t>5.5</w:t>
            </w:r>
            <w:r>
              <w:t>% + 15%</w:t>
            </w:r>
          </w:p>
          <w:p w14:paraId="7827F0F8" w14:textId="702763FF" w:rsidR="00114D67" w:rsidRDefault="00000000">
            <w:r>
              <w:t>total: 3</w:t>
            </w:r>
            <w:r w:rsidR="0061390A">
              <w:t>3.5</w:t>
            </w:r>
            <w:r>
              <w:t>%</w:t>
            </w:r>
          </w:p>
        </w:tc>
      </w:tr>
      <w:tr w:rsidR="00114D67" w14:paraId="365F9271" w14:textId="77777777">
        <w:trPr>
          <w:trHeight w:val="1020"/>
        </w:trPr>
        <w:tc>
          <w:tcPr>
            <w:tcW w:w="2640" w:type="dxa"/>
          </w:tcPr>
          <w:p w14:paraId="4F7E055C" w14:textId="77777777" w:rsidR="00114D67" w:rsidRDefault="00000000">
            <w:proofErr w:type="spellStart"/>
            <w:r>
              <w:t>Azer</w:t>
            </w:r>
            <w:proofErr w:type="spellEnd"/>
            <w:r>
              <w:t xml:space="preserve"> </w:t>
            </w:r>
            <w:proofErr w:type="spellStart"/>
            <w:r>
              <w:t>Shukurlu</w:t>
            </w:r>
            <w:proofErr w:type="spellEnd"/>
          </w:p>
        </w:tc>
        <w:tc>
          <w:tcPr>
            <w:tcW w:w="5670" w:type="dxa"/>
          </w:tcPr>
          <w:p w14:paraId="30A077C9" w14:textId="77777777" w:rsidR="00114D67" w:rsidRDefault="00000000">
            <w:r>
              <w:t>Design constraints, External Actor Description, References</w:t>
            </w:r>
          </w:p>
        </w:tc>
        <w:tc>
          <w:tcPr>
            <w:tcW w:w="1830" w:type="dxa"/>
          </w:tcPr>
          <w:p w14:paraId="172019F0" w14:textId="77777777" w:rsidR="00114D67" w:rsidRDefault="00000000">
            <w:r>
              <w:t xml:space="preserve">5% + 10% + 5% </w:t>
            </w:r>
          </w:p>
          <w:p w14:paraId="458FBD57" w14:textId="77777777" w:rsidR="00114D67" w:rsidRDefault="00000000">
            <w:r>
              <w:t>total: 20%</w:t>
            </w:r>
          </w:p>
        </w:tc>
      </w:tr>
    </w:tbl>
    <w:p w14:paraId="0B81B8BE" w14:textId="77777777" w:rsidR="00114D67" w:rsidRDefault="00114D67"/>
    <w:p w14:paraId="0A9913A3" w14:textId="77777777" w:rsidR="00114D67" w:rsidRDefault="00114D67"/>
    <w:p w14:paraId="2D931A0D" w14:textId="77777777" w:rsidR="00114D67" w:rsidRDefault="00114D67"/>
    <w:p w14:paraId="7F5B2349" w14:textId="77777777" w:rsidR="00114D67" w:rsidRDefault="00114D67">
      <w:pPr>
        <w:sectPr w:rsidR="00114D67">
          <w:headerReference w:type="default" r:id="rId9"/>
          <w:footerReference w:type="default" r:id="rId10"/>
          <w:pgSz w:w="11907" w:h="16839"/>
          <w:pgMar w:top="5671" w:right="1134" w:bottom="851" w:left="1134" w:header="720" w:footer="720" w:gutter="0"/>
          <w:pgNumType w:start="1"/>
          <w:cols w:space="720"/>
        </w:sectPr>
      </w:pPr>
    </w:p>
    <w:p w14:paraId="66659B0F" w14:textId="77777777" w:rsidR="00114D67" w:rsidRDefault="00000000">
      <w:pPr>
        <w:pStyle w:val="Heading1"/>
      </w:pPr>
      <w:bookmarkStart w:id="2" w:name="_Toc131283856"/>
      <w:r>
        <w:lastRenderedPageBreak/>
        <w:t>Table of Contents</w:t>
      </w:r>
      <w:bookmarkEnd w:id="2"/>
    </w:p>
    <w:sdt>
      <w:sdtPr>
        <w:rPr>
          <w:rFonts w:ascii="Cambria" w:eastAsia="Cambria" w:hAnsi="Cambria" w:cs="Cambria"/>
          <w:color w:val="auto"/>
          <w:sz w:val="24"/>
          <w:szCs w:val="24"/>
        </w:rPr>
        <w:id w:val="-1971352994"/>
        <w:docPartObj>
          <w:docPartGallery w:val="Table of Contents"/>
          <w:docPartUnique/>
        </w:docPartObj>
      </w:sdtPr>
      <w:sdtEndPr>
        <w:rPr>
          <w:b/>
          <w:bCs/>
          <w:noProof/>
        </w:rPr>
      </w:sdtEndPr>
      <w:sdtContent>
        <w:p w14:paraId="32CA50DC" w14:textId="505EAC21" w:rsidR="009F40C7" w:rsidRDefault="009F40C7">
          <w:pPr>
            <w:pStyle w:val="TOCHeading"/>
          </w:pPr>
        </w:p>
        <w:p w14:paraId="039A2C7C" w14:textId="15227355" w:rsidR="009F40C7" w:rsidRDefault="009F40C7">
          <w:pPr>
            <w:pStyle w:val="TOC1"/>
            <w:tabs>
              <w:tab w:val="right" w:leader="dot" w:pos="9629"/>
            </w:tabs>
            <w:rPr>
              <w:noProof/>
            </w:rPr>
          </w:pPr>
          <w:r>
            <w:fldChar w:fldCharType="begin"/>
          </w:r>
          <w:r>
            <w:instrText xml:space="preserve"> TOC \o "1-3" \h \z \u </w:instrText>
          </w:r>
          <w:r>
            <w:fldChar w:fldCharType="separate"/>
          </w:r>
          <w:hyperlink w:anchor="_Toc131283855" w:history="1">
            <w:r w:rsidRPr="00186894">
              <w:rPr>
                <w:rStyle w:val="Hyperlink"/>
                <w:noProof/>
              </w:rPr>
              <w:t>Table of contribution</w:t>
            </w:r>
            <w:r>
              <w:rPr>
                <w:noProof/>
                <w:webHidden/>
              </w:rPr>
              <w:tab/>
            </w:r>
            <w:r>
              <w:rPr>
                <w:noProof/>
                <w:webHidden/>
              </w:rPr>
              <w:fldChar w:fldCharType="begin"/>
            </w:r>
            <w:r>
              <w:rPr>
                <w:noProof/>
                <w:webHidden/>
              </w:rPr>
              <w:instrText xml:space="preserve"> PAGEREF _Toc131283855 \h </w:instrText>
            </w:r>
            <w:r>
              <w:rPr>
                <w:noProof/>
                <w:webHidden/>
              </w:rPr>
            </w:r>
            <w:r>
              <w:rPr>
                <w:noProof/>
                <w:webHidden/>
              </w:rPr>
              <w:fldChar w:fldCharType="separate"/>
            </w:r>
            <w:r>
              <w:rPr>
                <w:noProof/>
                <w:webHidden/>
              </w:rPr>
              <w:t>2</w:t>
            </w:r>
            <w:r>
              <w:rPr>
                <w:noProof/>
                <w:webHidden/>
              </w:rPr>
              <w:fldChar w:fldCharType="end"/>
            </w:r>
          </w:hyperlink>
        </w:p>
        <w:p w14:paraId="4CA9413A" w14:textId="5911A203" w:rsidR="009F40C7" w:rsidRDefault="00000000">
          <w:pPr>
            <w:pStyle w:val="TOC1"/>
            <w:tabs>
              <w:tab w:val="right" w:leader="dot" w:pos="9629"/>
            </w:tabs>
            <w:rPr>
              <w:noProof/>
            </w:rPr>
          </w:pPr>
          <w:hyperlink w:anchor="_Toc131283856" w:history="1">
            <w:r w:rsidR="009F40C7" w:rsidRPr="00186894">
              <w:rPr>
                <w:rStyle w:val="Hyperlink"/>
                <w:noProof/>
              </w:rPr>
              <w:t>Table of Contents</w:t>
            </w:r>
            <w:r w:rsidR="009F40C7">
              <w:rPr>
                <w:noProof/>
                <w:webHidden/>
              </w:rPr>
              <w:tab/>
            </w:r>
            <w:r w:rsidR="009F40C7">
              <w:rPr>
                <w:noProof/>
                <w:webHidden/>
              </w:rPr>
              <w:fldChar w:fldCharType="begin"/>
            </w:r>
            <w:r w:rsidR="009F40C7">
              <w:rPr>
                <w:noProof/>
                <w:webHidden/>
              </w:rPr>
              <w:instrText xml:space="preserve"> PAGEREF _Toc131283856 \h </w:instrText>
            </w:r>
            <w:r w:rsidR="009F40C7">
              <w:rPr>
                <w:noProof/>
                <w:webHidden/>
              </w:rPr>
            </w:r>
            <w:r w:rsidR="009F40C7">
              <w:rPr>
                <w:noProof/>
                <w:webHidden/>
              </w:rPr>
              <w:fldChar w:fldCharType="separate"/>
            </w:r>
            <w:r w:rsidR="009F40C7">
              <w:rPr>
                <w:noProof/>
                <w:webHidden/>
              </w:rPr>
              <w:t>3</w:t>
            </w:r>
            <w:r w:rsidR="009F40C7">
              <w:rPr>
                <w:noProof/>
                <w:webHidden/>
              </w:rPr>
              <w:fldChar w:fldCharType="end"/>
            </w:r>
          </w:hyperlink>
        </w:p>
        <w:p w14:paraId="1438200B" w14:textId="666EE523" w:rsidR="009F40C7" w:rsidRDefault="00000000">
          <w:pPr>
            <w:pStyle w:val="TOC1"/>
            <w:tabs>
              <w:tab w:val="left" w:pos="440"/>
              <w:tab w:val="right" w:leader="dot" w:pos="9629"/>
            </w:tabs>
            <w:rPr>
              <w:noProof/>
            </w:rPr>
          </w:pPr>
          <w:hyperlink w:anchor="_Toc131283857" w:history="1">
            <w:r w:rsidR="009F40C7" w:rsidRPr="00186894">
              <w:rPr>
                <w:rStyle w:val="Hyperlink"/>
                <w:noProof/>
              </w:rPr>
              <w:t>1.</w:t>
            </w:r>
            <w:r w:rsidR="009F40C7">
              <w:rPr>
                <w:noProof/>
              </w:rPr>
              <w:tab/>
            </w:r>
            <w:r w:rsidR="009F40C7" w:rsidRPr="00186894">
              <w:rPr>
                <w:rStyle w:val="Hyperlink"/>
                <w:noProof/>
              </w:rPr>
              <w:t>Introduction</w:t>
            </w:r>
            <w:r w:rsidR="009F40C7">
              <w:rPr>
                <w:noProof/>
                <w:webHidden/>
              </w:rPr>
              <w:tab/>
            </w:r>
            <w:r w:rsidR="009F40C7">
              <w:rPr>
                <w:noProof/>
                <w:webHidden/>
              </w:rPr>
              <w:fldChar w:fldCharType="begin"/>
            </w:r>
            <w:r w:rsidR="009F40C7">
              <w:rPr>
                <w:noProof/>
                <w:webHidden/>
              </w:rPr>
              <w:instrText xml:space="preserve"> PAGEREF _Toc131283857 \h </w:instrText>
            </w:r>
            <w:r w:rsidR="009F40C7">
              <w:rPr>
                <w:noProof/>
                <w:webHidden/>
              </w:rPr>
            </w:r>
            <w:r w:rsidR="009F40C7">
              <w:rPr>
                <w:noProof/>
                <w:webHidden/>
              </w:rPr>
              <w:fldChar w:fldCharType="separate"/>
            </w:r>
            <w:r w:rsidR="009F40C7">
              <w:rPr>
                <w:noProof/>
                <w:webHidden/>
              </w:rPr>
              <w:t>3</w:t>
            </w:r>
            <w:r w:rsidR="009F40C7">
              <w:rPr>
                <w:noProof/>
                <w:webHidden/>
              </w:rPr>
              <w:fldChar w:fldCharType="end"/>
            </w:r>
          </w:hyperlink>
        </w:p>
        <w:p w14:paraId="483214E5" w14:textId="3728954A" w:rsidR="009F40C7" w:rsidRDefault="00000000">
          <w:pPr>
            <w:pStyle w:val="TOC2"/>
            <w:tabs>
              <w:tab w:val="right" w:leader="dot" w:pos="9629"/>
            </w:tabs>
            <w:rPr>
              <w:noProof/>
            </w:rPr>
          </w:pPr>
          <w:hyperlink w:anchor="_Toc131283858" w:history="1">
            <w:r w:rsidR="009F40C7" w:rsidRPr="00186894">
              <w:rPr>
                <w:rStyle w:val="Hyperlink"/>
                <w:noProof/>
              </w:rPr>
              <w:t>Definitions</w:t>
            </w:r>
            <w:r w:rsidR="009F40C7">
              <w:rPr>
                <w:noProof/>
                <w:webHidden/>
              </w:rPr>
              <w:tab/>
            </w:r>
            <w:r w:rsidR="009F40C7">
              <w:rPr>
                <w:noProof/>
                <w:webHidden/>
              </w:rPr>
              <w:fldChar w:fldCharType="begin"/>
            </w:r>
            <w:r w:rsidR="009F40C7">
              <w:rPr>
                <w:noProof/>
                <w:webHidden/>
              </w:rPr>
              <w:instrText xml:space="preserve"> PAGEREF _Toc131283858 \h </w:instrText>
            </w:r>
            <w:r w:rsidR="009F40C7">
              <w:rPr>
                <w:noProof/>
                <w:webHidden/>
              </w:rPr>
            </w:r>
            <w:r w:rsidR="009F40C7">
              <w:rPr>
                <w:noProof/>
                <w:webHidden/>
              </w:rPr>
              <w:fldChar w:fldCharType="separate"/>
            </w:r>
            <w:r w:rsidR="009F40C7">
              <w:rPr>
                <w:noProof/>
                <w:webHidden/>
              </w:rPr>
              <w:t>3</w:t>
            </w:r>
            <w:r w:rsidR="009F40C7">
              <w:rPr>
                <w:noProof/>
                <w:webHidden/>
              </w:rPr>
              <w:fldChar w:fldCharType="end"/>
            </w:r>
          </w:hyperlink>
        </w:p>
        <w:p w14:paraId="4458794C" w14:textId="1081089E" w:rsidR="009F40C7" w:rsidRDefault="00000000">
          <w:pPr>
            <w:pStyle w:val="TOC1"/>
            <w:tabs>
              <w:tab w:val="right" w:leader="dot" w:pos="9629"/>
            </w:tabs>
            <w:rPr>
              <w:noProof/>
            </w:rPr>
          </w:pPr>
          <w:hyperlink w:anchor="_Toc131283859" w:history="1">
            <w:r w:rsidR="009F40C7" w:rsidRPr="00186894">
              <w:rPr>
                <w:rStyle w:val="Hyperlink"/>
                <w:noProof/>
              </w:rPr>
              <w:t>Requirements Definition</w:t>
            </w:r>
            <w:r w:rsidR="009F40C7">
              <w:rPr>
                <w:noProof/>
                <w:webHidden/>
              </w:rPr>
              <w:tab/>
            </w:r>
            <w:r w:rsidR="009F40C7">
              <w:rPr>
                <w:noProof/>
                <w:webHidden/>
              </w:rPr>
              <w:fldChar w:fldCharType="begin"/>
            </w:r>
            <w:r w:rsidR="009F40C7">
              <w:rPr>
                <w:noProof/>
                <w:webHidden/>
              </w:rPr>
              <w:instrText xml:space="preserve"> PAGEREF _Toc131283859 \h </w:instrText>
            </w:r>
            <w:r w:rsidR="009F40C7">
              <w:rPr>
                <w:noProof/>
                <w:webHidden/>
              </w:rPr>
            </w:r>
            <w:r w:rsidR="009F40C7">
              <w:rPr>
                <w:noProof/>
                <w:webHidden/>
              </w:rPr>
              <w:fldChar w:fldCharType="separate"/>
            </w:r>
            <w:r w:rsidR="009F40C7">
              <w:rPr>
                <w:noProof/>
                <w:webHidden/>
              </w:rPr>
              <w:t>4</w:t>
            </w:r>
            <w:r w:rsidR="009F40C7">
              <w:rPr>
                <w:noProof/>
                <w:webHidden/>
              </w:rPr>
              <w:fldChar w:fldCharType="end"/>
            </w:r>
          </w:hyperlink>
        </w:p>
        <w:p w14:paraId="113225DD" w14:textId="7DD2F622" w:rsidR="009F40C7" w:rsidRDefault="00000000">
          <w:pPr>
            <w:pStyle w:val="TOC2"/>
            <w:tabs>
              <w:tab w:val="right" w:leader="dot" w:pos="9629"/>
            </w:tabs>
            <w:rPr>
              <w:noProof/>
            </w:rPr>
          </w:pPr>
          <w:hyperlink w:anchor="_Toc131283860" w:history="1">
            <w:r w:rsidR="009F40C7" w:rsidRPr="00186894">
              <w:rPr>
                <w:rStyle w:val="Hyperlink"/>
                <w:noProof/>
              </w:rPr>
              <w:t>Functional Requirements</w:t>
            </w:r>
            <w:r w:rsidR="009F40C7">
              <w:rPr>
                <w:noProof/>
                <w:webHidden/>
              </w:rPr>
              <w:tab/>
            </w:r>
            <w:r w:rsidR="009F40C7">
              <w:rPr>
                <w:noProof/>
                <w:webHidden/>
              </w:rPr>
              <w:fldChar w:fldCharType="begin"/>
            </w:r>
            <w:r w:rsidR="009F40C7">
              <w:rPr>
                <w:noProof/>
                <w:webHidden/>
              </w:rPr>
              <w:instrText xml:space="preserve"> PAGEREF _Toc131283860 \h </w:instrText>
            </w:r>
            <w:r w:rsidR="009F40C7">
              <w:rPr>
                <w:noProof/>
                <w:webHidden/>
              </w:rPr>
            </w:r>
            <w:r w:rsidR="009F40C7">
              <w:rPr>
                <w:noProof/>
                <w:webHidden/>
              </w:rPr>
              <w:fldChar w:fldCharType="separate"/>
            </w:r>
            <w:r w:rsidR="009F40C7">
              <w:rPr>
                <w:noProof/>
                <w:webHidden/>
              </w:rPr>
              <w:t>5</w:t>
            </w:r>
            <w:r w:rsidR="009F40C7">
              <w:rPr>
                <w:noProof/>
                <w:webHidden/>
              </w:rPr>
              <w:fldChar w:fldCharType="end"/>
            </w:r>
          </w:hyperlink>
        </w:p>
        <w:p w14:paraId="4BE34D2D" w14:textId="38611A2F" w:rsidR="009F40C7" w:rsidRDefault="00000000">
          <w:pPr>
            <w:pStyle w:val="TOC2"/>
            <w:tabs>
              <w:tab w:val="right" w:leader="dot" w:pos="9629"/>
            </w:tabs>
            <w:rPr>
              <w:noProof/>
            </w:rPr>
          </w:pPr>
          <w:hyperlink w:anchor="_Toc131283861" w:history="1">
            <w:r w:rsidR="009F40C7" w:rsidRPr="00186894">
              <w:rPr>
                <w:rStyle w:val="Hyperlink"/>
                <w:noProof/>
              </w:rPr>
              <w:t>Nonfunctional Requirements</w:t>
            </w:r>
            <w:r w:rsidR="009F40C7">
              <w:rPr>
                <w:noProof/>
                <w:webHidden/>
              </w:rPr>
              <w:tab/>
            </w:r>
            <w:r w:rsidR="009F40C7">
              <w:rPr>
                <w:noProof/>
                <w:webHidden/>
              </w:rPr>
              <w:fldChar w:fldCharType="begin"/>
            </w:r>
            <w:r w:rsidR="009F40C7">
              <w:rPr>
                <w:noProof/>
                <w:webHidden/>
              </w:rPr>
              <w:instrText xml:space="preserve"> PAGEREF _Toc131283861 \h </w:instrText>
            </w:r>
            <w:r w:rsidR="009F40C7">
              <w:rPr>
                <w:noProof/>
                <w:webHidden/>
              </w:rPr>
            </w:r>
            <w:r w:rsidR="009F40C7">
              <w:rPr>
                <w:noProof/>
                <w:webHidden/>
              </w:rPr>
              <w:fldChar w:fldCharType="separate"/>
            </w:r>
            <w:r w:rsidR="009F40C7">
              <w:rPr>
                <w:noProof/>
                <w:webHidden/>
              </w:rPr>
              <w:t>6</w:t>
            </w:r>
            <w:r w:rsidR="009F40C7">
              <w:rPr>
                <w:noProof/>
                <w:webHidden/>
              </w:rPr>
              <w:fldChar w:fldCharType="end"/>
            </w:r>
          </w:hyperlink>
        </w:p>
        <w:p w14:paraId="6A149288" w14:textId="28E4F0B2" w:rsidR="009F40C7" w:rsidRDefault="00000000">
          <w:pPr>
            <w:pStyle w:val="TOC2"/>
            <w:tabs>
              <w:tab w:val="right" w:leader="dot" w:pos="9629"/>
            </w:tabs>
            <w:rPr>
              <w:noProof/>
            </w:rPr>
          </w:pPr>
          <w:hyperlink w:anchor="_Toc131283862" w:history="1">
            <w:r w:rsidR="009F40C7" w:rsidRPr="00186894">
              <w:rPr>
                <w:rStyle w:val="Hyperlink"/>
                <w:noProof/>
              </w:rPr>
              <w:t>Design Constraints</w:t>
            </w:r>
            <w:r w:rsidR="009F40C7">
              <w:rPr>
                <w:noProof/>
                <w:webHidden/>
              </w:rPr>
              <w:tab/>
            </w:r>
            <w:r w:rsidR="009F40C7">
              <w:rPr>
                <w:noProof/>
                <w:webHidden/>
              </w:rPr>
              <w:fldChar w:fldCharType="begin"/>
            </w:r>
            <w:r w:rsidR="009F40C7">
              <w:rPr>
                <w:noProof/>
                <w:webHidden/>
              </w:rPr>
              <w:instrText xml:space="preserve"> PAGEREF _Toc131283862 \h </w:instrText>
            </w:r>
            <w:r w:rsidR="009F40C7">
              <w:rPr>
                <w:noProof/>
                <w:webHidden/>
              </w:rPr>
            </w:r>
            <w:r w:rsidR="009F40C7">
              <w:rPr>
                <w:noProof/>
                <w:webHidden/>
              </w:rPr>
              <w:fldChar w:fldCharType="separate"/>
            </w:r>
            <w:r w:rsidR="009F40C7">
              <w:rPr>
                <w:noProof/>
                <w:webHidden/>
              </w:rPr>
              <w:t>7</w:t>
            </w:r>
            <w:r w:rsidR="009F40C7">
              <w:rPr>
                <w:noProof/>
                <w:webHidden/>
              </w:rPr>
              <w:fldChar w:fldCharType="end"/>
            </w:r>
          </w:hyperlink>
        </w:p>
        <w:p w14:paraId="32466DC8" w14:textId="3BCA57A5" w:rsidR="009F40C7" w:rsidRDefault="00000000">
          <w:pPr>
            <w:pStyle w:val="TOC1"/>
            <w:tabs>
              <w:tab w:val="left" w:pos="440"/>
              <w:tab w:val="right" w:leader="dot" w:pos="9629"/>
            </w:tabs>
            <w:rPr>
              <w:noProof/>
            </w:rPr>
          </w:pPr>
          <w:hyperlink w:anchor="_Toc131283863" w:history="1">
            <w:r w:rsidR="009F40C7" w:rsidRPr="00186894">
              <w:rPr>
                <w:rStyle w:val="Hyperlink"/>
                <w:noProof/>
              </w:rPr>
              <w:t>2.</w:t>
            </w:r>
            <w:r w:rsidR="009F40C7">
              <w:rPr>
                <w:noProof/>
              </w:rPr>
              <w:tab/>
            </w:r>
            <w:r w:rsidR="009F40C7" w:rsidRPr="00186894">
              <w:rPr>
                <w:rStyle w:val="Hyperlink"/>
                <w:noProof/>
              </w:rPr>
              <w:t>Use Case Analysis</w:t>
            </w:r>
            <w:r w:rsidR="009F40C7">
              <w:rPr>
                <w:noProof/>
                <w:webHidden/>
              </w:rPr>
              <w:tab/>
            </w:r>
            <w:r w:rsidR="009F40C7">
              <w:rPr>
                <w:noProof/>
                <w:webHidden/>
              </w:rPr>
              <w:fldChar w:fldCharType="begin"/>
            </w:r>
            <w:r w:rsidR="009F40C7">
              <w:rPr>
                <w:noProof/>
                <w:webHidden/>
              </w:rPr>
              <w:instrText xml:space="preserve"> PAGEREF _Toc131283863 \h </w:instrText>
            </w:r>
            <w:r w:rsidR="009F40C7">
              <w:rPr>
                <w:noProof/>
                <w:webHidden/>
              </w:rPr>
            </w:r>
            <w:r w:rsidR="009F40C7">
              <w:rPr>
                <w:noProof/>
                <w:webHidden/>
              </w:rPr>
              <w:fldChar w:fldCharType="separate"/>
            </w:r>
            <w:r w:rsidR="009F40C7">
              <w:rPr>
                <w:noProof/>
                <w:webHidden/>
              </w:rPr>
              <w:t>7</w:t>
            </w:r>
            <w:r w:rsidR="009F40C7">
              <w:rPr>
                <w:noProof/>
                <w:webHidden/>
              </w:rPr>
              <w:fldChar w:fldCharType="end"/>
            </w:r>
          </w:hyperlink>
        </w:p>
        <w:p w14:paraId="52EE6D98" w14:textId="3C0AEECA" w:rsidR="009F40C7" w:rsidRDefault="00000000">
          <w:pPr>
            <w:pStyle w:val="TOC2"/>
            <w:tabs>
              <w:tab w:val="right" w:leader="dot" w:pos="9629"/>
            </w:tabs>
            <w:rPr>
              <w:noProof/>
            </w:rPr>
          </w:pPr>
          <w:hyperlink w:anchor="_Toc131283864" w:history="1">
            <w:r w:rsidR="009F40C7" w:rsidRPr="00186894">
              <w:rPr>
                <w:rStyle w:val="Hyperlink"/>
                <w:noProof/>
              </w:rPr>
              <w:t>External Actor Descriptions</w:t>
            </w:r>
            <w:r w:rsidR="009F40C7">
              <w:rPr>
                <w:noProof/>
                <w:webHidden/>
              </w:rPr>
              <w:tab/>
            </w:r>
            <w:r w:rsidR="009F40C7">
              <w:rPr>
                <w:noProof/>
                <w:webHidden/>
              </w:rPr>
              <w:fldChar w:fldCharType="begin"/>
            </w:r>
            <w:r w:rsidR="009F40C7">
              <w:rPr>
                <w:noProof/>
                <w:webHidden/>
              </w:rPr>
              <w:instrText xml:space="preserve"> PAGEREF _Toc131283864 \h </w:instrText>
            </w:r>
            <w:r w:rsidR="009F40C7">
              <w:rPr>
                <w:noProof/>
                <w:webHidden/>
              </w:rPr>
            </w:r>
            <w:r w:rsidR="009F40C7">
              <w:rPr>
                <w:noProof/>
                <w:webHidden/>
              </w:rPr>
              <w:fldChar w:fldCharType="separate"/>
            </w:r>
            <w:r w:rsidR="009F40C7">
              <w:rPr>
                <w:noProof/>
                <w:webHidden/>
              </w:rPr>
              <w:t>9</w:t>
            </w:r>
            <w:r w:rsidR="009F40C7">
              <w:rPr>
                <w:noProof/>
                <w:webHidden/>
              </w:rPr>
              <w:fldChar w:fldCharType="end"/>
            </w:r>
          </w:hyperlink>
        </w:p>
        <w:p w14:paraId="1FEF3531" w14:textId="3DC33908" w:rsidR="009F40C7" w:rsidRDefault="00000000">
          <w:pPr>
            <w:pStyle w:val="TOC2"/>
            <w:tabs>
              <w:tab w:val="right" w:leader="dot" w:pos="9629"/>
            </w:tabs>
            <w:rPr>
              <w:noProof/>
            </w:rPr>
          </w:pPr>
          <w:hyperlink w:anchor="_Toc131283865" w:history="1">
            <w:r w:rsidR="009F40C7" w:rsidRPr="00186894">
              <w:rPr>
                <w:rStyle w:val="Hyperlink"/>
                <w:noProof/>
              </w:rPr>
              <w:t>User Story Descriptions</w:t>
            </w:r>
            <w:r w:rsidR="009F40C7">
              <w:rPr>
                <w:noProof/>
                <w:webHidden/>
              </w:rPr>
              <w:tab/>
            </w:r>
            <w:r w:rsidR="009F40C7">
              <w:rPr>
                <w:noProof/>
                <w:webHidden/>
              </w:rPr>
              <w:fldChar w:fldCharType="begin"/>
            </w:r>
            <w:r w:rsidR="009F40C7">
              <w:rPr>
                <w:noProof/>
                <w:webHidden/>
              </w:rPr>
              <w:instrText xml:space="preserve"> PAGEREF _Toc131283865 \h </w:instrText>
            </w:r>
            <w:r w:rsidR="009F40C7">
              <w:rPr>
                <w:noProof/>
                <w:webHidden/>
              </w:rPr>
            </w:r>
            <w:r w:rsidR="009F40C7">
              <w:rPr>
                <w:noProof/>
                <w:webHidden/>
              </w:rPr>
              <w:fldChar w:fldCharType="separate"/>
            </w:r>
            <w:r w:rsidR="009F40C7">
              <w:rPr>
                <w:noProof/>
                <w:webHidden/>
              </w:rPr>
              <w:t>9</w:t>
            </w:r>
            <w:r w:rsidR="009F40C7">
              <w:rPr>
                <w:noProof/>
                <w:webHidden/>
              </w:rPr>
              <w:fldChar w:fldCharType="end"/>
            </w:r>
          </w:hyperlink>
        </w:p>
        <w:p w14:paraId="36D84B87" w14:textId="730A7CD1" w:rsidR="009F40C7" w:rsidRDefault="00000000">
          <w:pPr>
            <w:pStyle w:val="TOC2"/>
            <w:tabs>
              <w:tab w:val="right" w:leader="dot" w:pos="9629"/>
            </w:tabs>
            <w:rPr>
              <w:noProof/>
            </w:rPr>
          </w:pPr>
          <w:hyperlink w:anchor="_Toc131283866" w:history="1">
            <w:r w:rsidR="009F40C7" w:rsidRPr="00186894">
              <w:rPr>
                <w:rStyle w:val="Hyperlink"/>
                <w:noProof/>
              </w:rPr>
              <w:t>Use case Diagram</w:t>
            </w:r>
            <w:r w:rsidR="009F40C7">
              <w:rPr>
                <w:noProof/>
                <w:webHidden/>
              </w:rPr>
              <w:tab/>
            </w:r>
            <w:r w:rsidR="009F40C7">
              <w:rPr>
                <w:noProof/>
                <w:webHidden/>
              </w:rPr>
              <w:fldChar w:fldCharType="begin"/>
            </w:r>
            <w:r w:rsidR="009F40C7">
              <w:rPr>
                <w:noProof/>
                <w:webHidden/>
              </w:rPr>
              <w:instrText xml:space="preserve"> PAGEREF _Toc131283866 \h </w:instrText>
            </w:r>
            <w:r w:rsidR="009F40C7">
              <w:rPr>
                <w:noProof/>
                <w:webHidden/>
              </w:rPr>
            </w:r>
            <w:r w:rsidR="009F40C7">
              <w:rPr>
                <w:noProof/>
                <w:webHidden/>
              </w:rPr>
              <w:fldChar w:fldCharType="separate"/>
            </w:r>
            <w:r w:rsidR="009F40C7">
              <w:rPr>
                <w:noProof/>
                <w:webHidden/>
              </w:rPr>
              <w:t>10</w:t>
            </w:r>
            <w:r w:rsidR="009F40C7">
              <w:rPr>
                <w:noProof/>
                <w:webHidden/>
              </w:rPr>
              <w:fldChar w:fldCharType="end"/>
            </w:r>
          </w:hyperlink>
        </w:p>
        <w:p w14:paraId="22D652C3" w14:textId="01C6629C" w:rsidR="009F40C7" w:rsidRDefault="00000000">
          <w:pPr>
            <w:pStyle w:val="TOC2"/>
            <w:tabs>
              <w:tab w:val="right" w:leader="dot" w:pos="9629"/>
            </w:tabs>
            <w:rPr>
              <w:noProof/>
            </w:rPr>
          </w:pPr>
          <w:hyperlink w:anchor="_Toc131283867" w:history="1">
            <w:r w:rsidR="009F40C7" w:rsidRPr="00186894">
              <w:rPr>
                <w:rStyle w:val="Hyperlink"/>
                <w:noProof/>
              </w:rPr>
              <w:t>Use Case Descriptions</w:t>
            </w:r>
            <w:r w:rsidR="009F40C7">
              <w:rPr>
                <w:noProof/>
                <w:webHidden/>
              </w:rPr>
              <w:tab/>
            </w:r>
            <w:r w:rsidR="009F40C7">
              <w:rPr>
                <w:noProof/>
                <w:webHidden/>
              </w:rPr>
              <w:fldChar w:fldCharType="begin"/>
            </w:r>
            <w:r w:rsidR="009F40C7">
              <w:rPr>
                <w:noProof/>
                <w:webHidden/>
              </w:rPr>
              <w:instrText xml:space="preserve"> PAGEREF _Toc131283867 \h </w:instrText>
            </w:r>
            <w:r w:rsidR="009F40C7">
              <w:rPr>
                <w:noProof/>
                <w:webHidden/>
              </w:rPr>
            </w:r>
            <w:r w:rsidR="009F40C7">
              <w:rPr>
                <w:noProof/>
                <w:webHidden/>
              </w:rPr>
              <w:fldChar w:fldCharType="separate"/>
            </w:r>
            <w:r w:rsidR="009F40C7">
              <w:rPr>
                <w:noProof/>
                <w:webHidden/>
              </w:rPr>
              <w:t>12</w:t>
            </w:r>
            <w:r w:rsidR="009F40C7">
              <w:rPr>
                <w:noProof/>
                <w:webHidden/>
              </w:rPr>
              <w:fldChar w:fldCharType="end"/>
            </w:r>
          </w:hyperlink>
        </w:p>
        <w:p w14:paraId="1331B8B7" w14:textId="38A37CE1" w:rsidR="009F40C7" w:rsidRDefault="00000000">
          <w:pPr>
            <w:pStyle w:val="TOC3"/>
            <w:tabs>
              <w:tab w:val="right" w:leader="dot" w:pos="9629"/>
            </w:tabs>
            <w:rPr>
              <w:noProof/>
            </w:rPr>
          </w:pPr>
          <w:hyperlink w:anchor="_Toc131283868" w:history="1">
            <w:r w:rsidR="009F40C7" w:rsidRPr="00186894">
              <w:rPr>
                <w:rStyle w:val="Hyperlink"/>
                <w:noProof/>
              </w:rPr>
              <w:t>Use Case 1</w:t>
            </w:r>
            <w:r w:rsidR="009F40C7">
              <w:rPr>
                <w:noProof/>
                <w:webHidden/>
              </w:rPr>
              <w:tab/>
            </w:r>
            <w:r w:rsidR="009F40C7">
              <w:rPr>
                <w:noProof/>
                <w:webHidden/>
              </w:rPr>
              <w:fldChar w:fldCharType="begin"/>
            </w:r>
            <w:r w:rsidR="009F40C7">
              <w:rPr>
                <w:noProof/>
                <w:webHidden/>
              </w:rPr>
              <w:instrText xml:space="preserve"> PAGEREF _Toc131283868 \h </w:instrText>
            </w:r>
            <w:r w:rsidR="009F40C7">
              <w:rPr>
                <w:noProof/>
                <w:webHidden/>
              </w:rPr>
            </w:r>
            <w:r w:rsidR="009F40C7">
              <w:rPr>
                <w:noProof/>
                <w:webHidden/>
              </w:rPr>
              <w:fldChar w:fldCharType="separate"/>
            </w:r>
            <w:r w:rsidR="009F40C7">
              <w:rPr>
                <w:noProof/>
                <w:webHidden/>
              </w:rPr>
              <w:t>12</w:t>
            </w:r>
            <w:r w:rsidR="009F40C7">
              <w:rPr>
                <w:noProof/>
                <w:webHidden/>
              </w:rPr>
              <w:fldChar w:fldCharType="end"/>
            </w:r>
          </w:hyperlink>
        </w:p>
        <w:p w14:paraId="75880EF5" w14:textId="282F3C33" w:rsidR="009F40C7" w:rsidRDefault="00000000">
          <w:pPr>
            <w:pStyle w:val="TOC3"/>
            <w:tabs>
              <w:tab w:val="right" w:leader="dot" w:pos="9629"/>
            </w:tabs>
            <w:rPr>
              <w:noProof/>
            </w:rPr>
          </w:pPr>
          <w:hyperlink w:anchor="_Toc131283869" w:history="1">
            <w:r w:rsidR="009F40C7" w:rsidRPr="00186894">
              <w:rPr>
                <w:rStyle w:val="Hyperlink"/>
                <w:noProof/>
              </w:rPr>
              <w:t>Use Case 2</w:t>
            </w:r>
            <w:r w:rsidR="009F40C7">
              <w:rPr>
                <w:noProof/>
                <w:webHidden/>
              </w:rPr>
              <w:tab/>
            </w:r>
            <w:r w:rsidR="009F40C7">
              <w:rPr>
                <w:noProof/>
                <w:webHidden/>
              </w:rPr>
              <w:fldChar w:fldCharType="begin"/>
            </w:r>
            <w:r w:rsidR="009F40C7">
              <w:rPr>
                <w:noProof/>
                <w:webHidden/>
              </w:rPr>
              <w:instrText xml:space="preserve"> PAGEREF _Toc131283869 \h </w:instrText>
            </w:r>
            <w:r w:rsidR="009F40C7">
              <w:rPr>
                <w:noProof/>
                <w:webHidden/>
              </w:rPr>
            </w:r>
            <w:r w:rsidR="009F40C7">
              <w:rPr>
                <w:noProof/>
                <w:webHidden/>
              </w:rPr>
              <w:fldChar w:fldCharType="separate"/>
            </w:r>
            <w:r w:rsidR="009F40C7">
              <w:rPr>
                <w:noProof/>
                <w:webHidden/>
              </w:rPr>
              <w:t>12</w:t>
            </w:r>
            <w:r w:rsidR="009F40C7">
              <w:rPr>
                <w:noProof/>
                <w:webHidden/>
              </w:rPr>
              <w:fldChar w:fldCharType="end"/>
            </w:r>
          </w:hyperlink>
        </w:p>
        <w:p w14:paraId="7FB2BBF8" w14:textId="16352BB0" w:rsidR="009F40C7" w:rsidRDefault="00000000">
          <w:pPr>
            <w:pStyle w:val="TOC3"/>
            <w:tabs>
              <w:tab w:val="right" w:leader="dot" w:pos="9629"/>
            </w:tabs>
            <w:rPr>
              <w:noProof/>
            </w:rPr>
          </w:pPr>
          <w:hyperlink w:anchor="_Toc131283870" w:history="1">
            <w:r w:rsidR="009F40C7" w:rsidRPr="00186894">
              <w:rPr>
                <w:rStyle w:val="Hyperlink"/>
                <w:noProof/>
              </w:rPr>
              <w:t>Use Case 3</w:t>
            </w:r>
            <w:r w:rsidR="009F40C7">
              <w:rPr>
                <w:noProof/>
                <w:webHidden/>
              </w:rPr>
              <w:tab/>
            </w:r>
            <w:r w:rsidR="009F40C7">
              <w:rPr>
                <w:noProof/>
                <w:webHidden/>
              </w:rPr>
              <w:fldChar w:fldCharType="begin"/>
            </w:r>
            <w:r w:rsidR="009F40C7">
              <w:rPr>
                <w:noProof/>
                <w:webHidden/>
              </w:rPr>
              <w:instrText xml:space="preserve"> PAGEREF _Toc131283870 \h </w:instrText>
            </w:r>
            <w:r w:rsidR="009F40C7">
              <w:rPr>
                <w:noProof/>
                <w:webHidden/>
              </w:rPr>
            </w:r>
            <w:r w:rsidR="009F40C7">
              <w:rPr>
                <w:noProof/>
                <w:webHidden/>
              </w:rPr>
              <w:fldChar w:fldCharType="separate"/>
            </w:r>
            <w:r w:rsidR="009F40C7">
              <w:rPr>
                <w:noProof/>
                <w:webHidden/>
              </w:rPr>
              <w:t>13</w:t>
            </w:r>
            <w:r w:rsidR="009F40C7">
              <w:rPr>
                <w:noProof/>
                <w:webHidden/>
              </w:rPr>
              <w:fldChar w:fldCharType="end"/>
            </w:r>
          </w:hyperlink>
        </w:p>
        <w:p w14:paraId="06E219C0" w14:textId="5CB84823" w:rsidR="009F40C7" w:rsidRDefault="00000000">
          <w:pPr>
            <w:pStyle w:val="TOC3"/>
            <w:tabs>
              <w:tab w:val="right" w:leader="dot" w:pos="9629"/>
            </w:tabs>
            <w:rPr>
              <w:noProof/>
            </w:rPr>
          </w:pPr>
          <w:hyperlink w:anchor="_Toc131283871" w:history="1">
            <w:r w:rsidR="009F40C7" w:rsidRPr="00186894">
              <w:rPr>
                <w:rStyle w:val="Hyperlink"/>
                <w:noProof/>
              </w:rPr>
              <w:t>Use Case 4</w:t>
            </w:r>
            <w:r w:rsidR="009F40C7">
              <w:rPr>
                <w:noProof/>
                <w:webHidden/>
              </w:rPr>
              <w:tab/>
            </w:r>
            <w:r w:rsidR="009F40C7">
              <w:rPr>
                <w:noProof/>
                <w:webHidden/>
              </w:rPr>
              <w:fldChar w:fldCharType="begin"/>
            </w:r>
            <w:r w:rsidR="009F40C7">
              <w:rPr>
                <w:noProof/>
                <w:webHidden/>
              </w:rPr>
              <w:instrText xml:space="preserve"> PAGEREF _Toc131283871 \h </w:instrText>
            </w:r>
            <w:r w:rsidR="009F40C7">
              <w:rPr>
                <w:noProof/>
                <w:webHidden/>
              </w:rPr>
            </w:r>
            <w:r w:rsidR="009F40C7">
              <w:rPr>
                <w:noProof/>
                <w:webHidden/>
              </w:rPr>
              <w:fldChar w:fldCharType="separate"/>
            </w:r>
            <w:r w:rsidR="009F40C7">
              <w:rPr>
                <w:noProof/>
                <w:webHidden/>
              </w:rPr>
              <w:t>14</w:t>
            </w:r>
            <w:r w:rsidR="009F40C7">
              <w:rPr>
                <w:noProof/>
                <w:webHidden/>
              </w:rPr>
              <w:fldChar w:fldCharType="end"/>
            </w:r>
          </w:hyperlink>
        </w:p>
        <w:p w14:paraId="2B028995" w14:textId="4E4A217A" w:rsidR="009F40C7" w:rsidRDefault="00000000">
          <w:pPr>
            <w:pStyle w:val="TOC3"/>
            <w:tabs>
              <w:tab w:val="right" w:leader="dot" w:pos="9629"/>
            </w:tabs>
            <w:rPr>
              <w:noProof/>
            </w:rPr>
          </w:pPr>
          <w:hyperlink w:anchor="_Toc131283872" w:history="1">
            <w:r w:rsidR="009F40C7" w:rsidRPr="00186894">
              <w:rPr>
                <w:rStyle w:val="Hyperlink"/>
                <w:noProof/>
              </w:rPr>
              <w:t>Use Case 5</w:t>
            </w:r>
            <w:r w:rsidR="009F40C7">
              <w:rPr>
                <w:noProof/>
                <w:webHidden/>
              </w:rPr>
              <w:tab/>
            </w:r>
            <w:r w:rsidR="009F40C7">
              <w:rPr>
                <w:noProof/>
                <w:webHidden/>
              </w:rPr>
              <w:fldChar w:fldCharType="begin"/>
            </w:r>
            <w:r w:rsidR="009F40C7">
              <w:rPr>
                <w:noProof/>
                <w:webHidden/>
              </w:rPr>
              <w:instrText xml:space="preserve"> PAGEREF _Toc131283872 \h </w:instrText>
            </w:r>
            <w:r w:rsidR="009F40C7">
              <w:rPr>
                <w:noProof/>
                <w:webHidden/>
              </w:rPr>
            </w:r>
            <w:r w:rsidR="009F40C7">
              <w:rPr>
                <w:noProof/>
                <w:webHidden/>
              </w:rPr>
              <w:fldChar w:fldCharType="separate"/>
            </w:r>
            <w:r w:rsidR="009F40C7">
              <w:rPr>
                <w:noProof/>
                <w:webHidden/>
              </w:rPr>
              <w:t>15</w:t>
            </w:r>
            <w:r w:rsidR="009F40C7">
              <w:rPr>
                <w:noProof/>
                <w:webHidden/>
              </w:rPr>
              <w:fldChar w:fldCharType="end"/>
            </w:r>
          </w:hyperlink>
        </w:p>
        <w:p w14:paraId="1B64E0C3" w14:textId="77527791" w:rsidR="009F40C7" w:rsidRDefault="00000000">
          <w:pPr>
            <w:pStyle w:val="TOC3"/>
            <w:tabs>
              <w:tab w:val="right" w:leader="dot" w:pos="9629"/>
            </w:tabs>
            <w:rPr>
              <w:noProof/>
            </w:rPr>
          </w:pPr>
          <w:hyperlink w:anchor="_Toc131283873" w:history="1">
            <w:r w:rsidR="009F40C7" w:rsidRPr="00186894">
              <w:rPr>
                <w:rStyle w:val="Hyperlink"/>
                <w:noProof/>
              </w:rPr>
              <w:t>Use Case 6</w:t>
            </w:r>
            <w:r w:rsidR="009F40C7">
              <w:rPr>
                <w:noProof/>
                <w:webHidden/>
              </w:rPr>
              <w:tab/>
            </w:r>
            <w:r w:rsidR="009F40C7">
              <w:rPr>
                <w:noProof/>
                <w:webHidden/>
              </w:rPr>
              <w:fldChar w:fldCharType="begin"/>
            </w:r>
            <w:r w:rsidR="009F40C7">
              <w:rPr>
                <w:noProof/>
                <w:webHidden/>
              </w:rPr>
              <w:instrText xml:space="preserve"> PAGEREF _Toc131283873 \h </w:instrText>
            </w:r>
            <w:r w:rsidR="009F40C7">
              <w:rPr>
                <w:noProof/>
                <w:webHidden/>
              </w:rPr>
            </w:r>
            <w:r w:rsidR="009F40C7">
              <w:rPr>
                <w:noProof/>
                <w:webHidden/>
              </w:rPr>
              <w:fldChar w:fldCharType="separate"/>
            </w:r>
            <w:r w:rsidR="009F40C7">
              <w:rPr>
                <w:noProof/>
                <w:webHidden/>
              </w:rPr>
              <w:t>16</w:t>
            </w:r>
            <w:r w:rsidR="009F40C7">
              <w:rPr>
                <w:noProof/>
                <w:webHidden/>
              </w:rPr>
              <w:fldChar w:fldCharType="end"/>
            </w:r>
          </w:hyperlink>
        </w:p>
        <w:p w14:paraId="080F6532" w14:textId="3C19BAFE" w:rsidR="009F40C7" w:rsidRDefault="00000000">
          <w:pPr>
            <w:pStyle w:val="TOC3"/>
            <w:tabs>
              <w:tab w:val="right" w:leader="dot" w:pos="9629"/>
            </w:tabs>
            <w:rPr>
              <w:noProof/>
            </w:rPr>
          </w:pPr>
          <w:hyperlink w:anchor="_Toc131283874" w:history="1">
            <w:r w:rsidR="009F40C7" w:rsidRPr="00186894">
              <w:rPr>
                <w:rStyle w:val="Hyperlink"/>
                <w:noProof/>
              </w:rPr>
              <w:t>Use Case 7</w:t>
            </w:r>
            <w:r w:rsidR="009F40C7">
              <w:rPr>
                <w:noProof/>
                <w:webHidden/>
              </w:rPr>
              <w:tab/>
            </w:r>
            <w:r w:rsidR="009F40C7">
              <w:rPr>
                <w:noProof/>
                <w:webHidden/>
              </w:rPr>
              <w:fldChar w:fldCharType="begin"/>
            </w:r>
            <w:r w:rsidR="009F40C7">
              <w:rPr>
                <w:noProof/>
                <w:webHidden/>
              </w:rPr>
              <w:instrText xml:space="preserve"> PAGEREF _Toc131283874 \h </w:instrText>
            </w:r>
            <w:r w:rsidR="009F40C7">
              <w:rPr>
                <w:noProof/>
                <w:webHidden/>
              </w:rPr>
            </w:r>
            <w:r w:rsidR="009F40C7">
              <w:rPr>
                <w:noProof/>
                <w:webHidden/>
              </w:rPr>
              <w:fldChar w:fldCharType="separate"/>
            </w:r>
            <w:r w:rsidR="009F40C7">
              <w:rPr>
                <w:noProof/>
                <w:webHidden/>
              </w:rPr>
              <w:t>16</w:t>
            </w:r>
            <w:r w:rsidR="009F40C7">
              <w:rPr>
                <w:noProof/>
                <w:webHidden/>
              </w:rPr>
              <w:fldChar w:fldCharType="end"/>
            </w:r>
          </w:hyperlink>
        </w:p>
        <w:p w14:paraId="51A9E629" w14:textId="181968A5" w:rsidR="009F40C7" w:rsidRDefault="00000000">
          <w:pPr>
            <w:pStyle w:val="TOC3"/>
            <w:tabs>
              <w:tab w:val="right" w:leader="dot" w:pos="9629"/>
            </w:tabs>
            <w:rPr>
              <w:noProof/>
            </w:rPr>
          </w:pPr>
          <w:hyperlink w:anchor="_Toc131283875" w:history="1">
            <w:r w:rsidR="009F40C7" w:rsidRPr="00186894">
              <w:rPr>
                <w:rStyle w:val="Hyperlink"/>
                <w:noProof/>
              </w:rPr>
              <w:t>Use Case 8</w:t>
            </w:r>
            <w:r w:rsidR="009F40C7">
              <w:rPr>
                <w:noProof/>
                <w:webHidden/>
              </w:rPr>
              <w:tab/>
            </w:r>
            <w:r w:rsidR="009F40C7">
              <w:rPr>
                <w:noProof/>
                <w:webHidden/>
              </w:rPr>
              <w:fldChar w:fldCharType="begin"/>
            </w:r>
            <w:r w:rsidR="009F40C7">
              <w:rPr>
                <w:noProof/>
                <w:webHidden/>
              </w:rPr>
              <w:instrText xml:space="preserve"> PAGEREF _Toc131283875 \h </w:instrText>
            </w:r>
            <w:r w:rsidR="009F40C7">
              <w:rPr>
                <w:noProof/>
                <w:webHidden/>
              </w:rPr>
            </w:r>
            <w:r w:rsidR="009F40C7">
              <w:rPr>
                <w:noProof/>
                <w:webHidden/>
              </w:rPr>
              <w:fldChar w:fldCharType="separate"/>
            </w:r>
            <w:r w:rsidR="009F40C7">
              <w:rPr>
                <w:noProof/>
                <w:webHidden/>
              </w:rPr>
              <w:t>17</w:t>
            </w:r>
            <w:r w:rsidR="009F40C7">
              <w:rPr>
                <w:noProof/>
                <w:webHidden/>
              </w:rPr>
              <w:fldChar w:fldCharType="end"/>
            </w:r>
          </w:hyperlink>
        </w:p>
        <w:p w14:paraId="7DEF992B" w14:textId="420B91BE" w:rsidR="009F40C7" w:rsidRDefault="00000000">
          <w:pPr>
            <w:pStyle w:val="TOC3"/>
            <w:tabs>
              <w:tab w:val="right" w:leader="dot" w:pos="9629"/>
            </w:tabs>
            <w:rPr>
              <w:noProof/>
            </w:rPr>
          </w:pPr>
          <w:hyperlink w:anchor="_Toc131283876" w:history="1">
            <w:r w:rsidR="009F40C7" w:rsidRPr="00186894">
              <w:rPr>
                <w:rStyle w:val="Hyperlink"/>
                <w:noProof/>
              </w:rPr>
              <w:t>Use Case 9</w:t>
            </w:r>
            <w:r w:rsidR="009F40C7">
              <w:rPr>
                <w:noProof/>
                <w:webHidden/>
              </w:rPr>
              <w:tab/>
            </w:r>
            <w:r w:rsidR="009F40C7">
              <w:rPr>
                <w:noProof/>
                <w:webHidden/>
              </w:rPr>
              <w:fldChar w:fldCharType="begin"/>
            </w:r>
            <w:r w:rsidR="009F40C7">
              <w:rPr>
                <w:noProof/>
                <w:webHidden/>
              </w:rPr>
              <w:instrText xml:space="preserve"> PAGEREF _Toc131283876 \h </w:instrText>
            </w:r>
            <w:r w:rsidR="009F40C7">
              <w:rPr>
                <w:noProof/>
                <w:webHidden/>
              </w:rPr>
            </w:r>
            <w:r w:rsidR="009F40C7">
              <w:rPr>
                <w:noProof/>
                <w:webHidden/>
              </w:rPr>
              <w:fldChar w:fldCharType="separate"/>
            </w:r>
            <w:r w:rsidR="009F40C7">
              <w:rPr>
                <w:noProof/>
                <w:webHidden/>
              </w:rPr>
              <w:t>18</w:t>
            </w:r>
            <w:r w:rsidR="009F40C7">
              <w:rPr>
                <w:noProof/>
                <w:webHidden/>
              </w:rPr>
              <w:fldChar w:fldCharType="end"/>
            </w:r>
          </w:hyperlink>
        </w:p>
        <w:p w14:paraId="6BD40480" w14:textId="4B138D92" w:rsidR="009F40C7" w:rsidRDefault="00000000">
          <w:pPr>
            <w:pStyle w:val="TOC3"/>
            <w:tabs>
              <w:tab w:val="right" w:leader="dot" w:pos="9629"/>
            </w:tabs>
            <w:rPr>
              <w:noProof/>
            </w:rPr>
          </w:pPr>
          <w:hyperlink w:anchor="_Toc131283877" w:history="1">
            <w:r w:rsidR="009F40C7" w:rsidRPr="00186894">
              <w:rPr>
                <w:rStyle w:val="Hyperlink"/>
                <w:noProof/>
              </w:rPr>
              <w:t>Use Case 10</w:t>
            </w:r>
            <w:r w:rsidR="009F40C7">
              <w:rPr>
                <w:noProof/>
                <w:webHidden/>
              </w:rPr>
              <w:tab/>
            </w:r>
            <w:r w:rsidR="009F40C7">
              <w:rPr>
                <w:noProof/>
                <w:webHidden/>
              </w:rPr>
              <w:fldChar w:fldCharType="begin"/>
            </w:r>
            <w:r w:rsidR="009F40C7">
              <w:rPr>
                <w:noProof/>
                <w:webHidden/>
              </w:rPr>
              <w:instrText xml:space="preserve"> PAGEREF _Toc131283877 \h </w:instrText>
            </w:r>
            <w:r w:rsidR="009F40C7">
              <w:rPr>
                <w:noProof/>
                <w:webHidden/>
              </w:rPr>
            </w:r>
            <w:r w:rsidR="009F40C7">
              <w:rPr>
                <w:noProof/>
                <w:webHidden/>
              </w:rPr>
              <w:fldChar w:fldCharType="separate"/>
            </w:r>
            <w:r w:rsidR="009F40C7">
              <w:rPr>
                <w:noProof/>
                <w:webHidden/>
              </w:rPr>
              <w:t>19</w:t>
            </w:r>
            <w:r w:rsidR="009F40C7">
              <w:rPr>
                <w:noProof/>
                <w:webHidden/>
              </w:rPr>
              <w:fldChar w:fldCharType="end"/>
            </w:r>
          </w:hyperlink>
        </w:p>
        <w:p w14:paraId="3FBD8255" w14:textId="782B0056" w:rsidR="009F40C7" w:rsidRDefault="00000000">
          <w:pPr>
            <w:pStyle w:val="TOC3"/>
            <w:tabs>
              <w:tab w:val="right" w:leader="dot" w:pos="9629"/>
            </w:tabs>
            <w:rPr>
              <w:noProof/>
            </w:rPr>
          </w:pPr>
          <w:hyperlink w:anchor="_Toc131283878" w:history="1">
            <w:r w:rsidR="009F40C7" w:rsidRPr="00186894">
              <w:rPr>
                <w:rStyle w:val="Hyperlink"/>
                <w:noProof/>
              </w:rPr>
              <w:t>Use Case 11</w:t>
            </w:r>
            <w:r w:rsidR="009F40C7">
              <w:rPr>
                <w:noProof/>
                <w:webHidden/>
              </w:rPr>
              <w:tab/>
            </w:r>
            <w:r w:rsidR="009F40C7">
              <w:rPr>
                <w:noProof/>
                <w:webHidden/>
              </w:rPr>
              <w:fldChar w:fldCharType="begin"/>
            </w:r>
            <w:r w:rsidR="009F40C7">
              <w:rPr>
                <w:noProof/>
                <w:webHidden/>
              </w:rPr>
              <w:instrText xml:space="preserve"> PAGEREF _Toc131283878 \h </w:instrText>
            </w:r>
            <w:r w:rsidR="009F40C7">
              <w:rPr>
                <w:noProof/>
                <w:webHidden/>
              </w:rPr>
            </w:r>
            <w:r w:rsidR="009F40C7">
              <w:rPr>
                <w:noProof/>
                <w:webHidden/>
              </w:rPr>
              <w:fldChar w:fldCharType="separate"/>
            </w:r>
            <w:r w:rsidR="009F40C7">
              <w:rPr>
                <w:noProof/>
                <w:webHidden/>
              </w:rPr>
              <w:t>20</w:t>
            </w:r>
            <w:r w:rsidR="009F40C7">
              <w:rPr>
                <w:noProof/>
                <w:webHidden/>
              </w:rPr>
              <w:fldChar w:fldCharType="end"/>
            </w:r>
          </w:hyperlink>
        </w:p>
        <w:p w14:paraId="643DDD01" w14:textId="77720465" w:rsidR="009F40C7" w:rsidRDefault="00000000">
          <w:pPr>
            <w:pStyle w:val="TOC3"/>
            <w:tabs>
              <w:tab w:val="right" w:leader="dot" w:pos="9629"/>
            </w:tabs>
            <w:rPr>
              <w:noProof/>
            </w:rPr>
          </w:pPr>
          <w:hyperlink w:anchor="_Toc131283879" w:history="1">
            <w:r w:rsidR="009F40C7" w:rsidRPr="00186894">
              <w:rPr>
                <w:rStyle w:val="Hyperlink"/>
                <w:noProof/>
              </w:rPr>
              <w:t>Use Case 12</w:t>
            </w:r>
            <w:r w:rsidR="009F40C7">
              <w:rPr>
                <w:noProof/>
                <w:webHidden/>
              </w:rPr>
              <w:tab/>
            </w:r>
            <w:r w:rsidR="009F40C7">
              <w:rPr>
                <w:noProof/>
                <w:webHidden/>
              </w:rPr>
              <w:fldChar w:fldCharType="begin"/>
            </w:r>
            <w:r w:rsidR="009F40C7">
              <w:rPr>
                <w:noProof/>
                <w:webHidden/>
              </w:rPr>
              <w:instrText xml:space="preserve"> PAGEREF _Toc131283879 \h </w:instrText>
            </w:r>
            <w:r w:rsidR="009F40C7">
              <w:rPr>
                <w:noProof/>
                <w:webHidden/>
              </w:rPr>
            </w:r>
            <w:r w:rsidR="009F40C7">
              <w:rPr>
                <w:noProof/>
                <w:webHidden/>
              </w:rPr>
              <w:fldChar w:fldCharType="separate"/>
            </w:r>
            <w:r w:rsidR="009F40C7">
              <w:rPr>
                <w:noProof/>
                <w:webHidden/>
              </w:rPr>
              <w:t>21</w:t>
            </w:r>
            <w:r w:rsidR="009F40C7">
              <w:rPr>
                <w:noProof/>
                <w:webHidden/>
              </w:rPr>
              <w:fldChar w:fldCharType="end"/>
            </w:r>
          </w:hyperlink>
        </w:p>
        <w:p w14:paraId="34545F4F" w14:textId="38A577A6" w:rsidR="009F40C7" w:rsidRDefault="00000000">
          <w:pPr>
            <w:pStyle w:val="TOC3"/>
            <w:tabs>
              <w:tab w:val="right" w:leader="dot" w:pos="9629"/>
            </w:tabs>
            <w:rPr>
              <w:noProof/>
            </w:rPr>
          </w:pPr>
          <w:hyperlink w:anchor="_Toc131283880" w:history="1">
            <w:r w:rsidR="009F40C7" w:rsidRPr="00186894">
              <w:rPr>
                <w:rStyle w:val="Hyperlink"/>
                <w:noProof/>
              </w:rPr>
              <w:t>Use Case 13</w:t>
            </w:r>
            <w:r w:rsidR="009F40C7">
              <w:rPr>
                <w:noProof/>
                <w:webHidden/>
              </w:rPr>
              <w:tab/>
            </w:r>
            <w:r w:rsidR="009F40C7">
              <w:rPr>
                <w:noProof/>
                <w:webHidden/>
              </w:rPr>
              <w:fldChar w:fldCharType="begin"/>
            </w:r>
            <w:r w:rsidR="009F40C7">
              <w:rPr>
                <w:noProof/>
                <w:webHidden/>
              </w:rPr>
              <w:instrText xml:space="preserve"> PAGEREF _Toc131283880 \h </w:instrText>
            </w:r>
            <w:r w:rsidR="009F40C7">
              <w:rPr>
                <w:noProof/>
                <w:webHidden/>
              </w:rPr>
            </w:r>
            <w:r w:rsidR="009F40C7">
              <w:rPr>
                <w:noProof/>
                <w:webHidden/>
              </w:rPr>
              <w:fldChar w:fldCharType="separate"/>
            </w:r>
            <w:r w:rsidR="009F40C7">
              <w:rPr>
                <w:noProof/>
                <w:webHidden/>
              </w:rPr>
              <w:t>21</w:t>
            </w:r>
            <w:r w:rsidR="009F40C7">
              <w:rPr>
                <w:noProof/>
                <w:webHidden/>
              </w:rPr>
              <w:fldChar w:fldCharType="end"/>
            </w:r>
          </w:hyperlink>
        </w:p>
        <w:p w14:paraId="23D91B6A" w14:textId="4C0D3ADF" w:rsidR="009F40C7" w:rsidRDefault="00000000">
          <w:pPr>
            <w:pStyle w:val="TOC3"/>
            <w:tabs>
              <w:tab w:val="right" w:leader="dot" w:pos="9629"/>
            </w:tabs>
            <w:rPr>
              <w:noProof/>
            </w:rPr>
          </w:pPr>
          <w:hyperlink w:anchor="_Toc131283881" w:history="1">
            <w:r w:rsidR="009F40C7" w:rsidRPr="00186894">
              <w:rPr>
                <w:rStyle w:val="Hyperlink"/>
                <w:noProof/>
              </w:rPr>
              <w:t>Use Case 14</w:t>
            </w:r>
            <w:r w:rsidR="009F40C7">
              <w:rPr>
                <w:noProof/>
                <w:webHidden/>
              </w:rPr>
              <w:tab/>
            </w:r>
            <w:r w:rsidR="009F40C7">
              <w:rPr>
                <w:noProof/>
                <w:webHidden/>
              </w:rPr>
              <w:fldChar w:fldCharType="begin"/>
            </w:r>
            <w:r w:rsidR="009F40C7">
              <w:rPr>
                <w:noProof/>
                <w:webHidden/>
              </w:rPr>
              <w:instrText xml:space="preserve"> PAGEREF _Toc131283881 \h </w:instrText>
            </w:r>
            <w:r w:rsidR="009F40C7">
              <w:rPr>
                <w:noProof/>
                <w:webHidden/>
              </w:rPr>
            </w:r>
            <w:r w:rsidR="009F40C7">
              <w:rPr>
                <w:noProof/>
                <w:webHidden/>
              </w:rPr>
              <w:fldChar w:fldCharType="separate"/>
            </w:r>
            <w:r w:rsidR="009F40C7">
              <w:rPr>
                <w:noProof/>
                <w:webHidden/>
              </w:rPr>
              <w:t>22</w:t>
            </w:r>
            <w:r w:rsidR="009F40C7">
              <w:rPr>
                <w:noProof/>
                <w:webHidden/>
              </w:rPr>
              <w:fldChar w:fldCharType="end"/>
            </w:r>
          </w:hyperlink>
        </w:p>
        <w:p w14:paraId="5AFD7072" w14:textId="709D658A" w:rsidR="009F40C7" w:rsidRDefault="00000000">
          <w:pPr>
            <w:pStyle w:val="TOC3"/>
            <w:tabs>
              <w:tab w:val="right" w:leader="dot" w:pos="9629"/>
            </w:tabs>
            <w:rPr>
              <w:noProof/>
            </w:rPr>
          </w:pPr>
          <w:hyperlink w:anchor="_Toc131283882" w:history="1">
            <w:r w:rsidR="009F40C7" w:rsidRPr="00186894">
              <w:rPr>
                <w:rStyle w:val="Hyperlink"/>
                <w:noProof/>
              </w:rPr>
              <w:t>Use Case 15</w:t>
            </w:r>
            <w:r w:rsidR="009F40C7">
              <w:rPr>
                <w:noProof/>
                <w:webHidden/>
              </w:rPr>
              <w:tab/>
            </w:r>
            <w:r w:rsidR="009F40C7">
              <w:rPr>
                <w:noProof/>
                <w:webHidden/>
              </w:rPr>
              <w:fldChar w:fldCharType="begin"/>
            </w:r>
            <w:r w:rsidR="009F40C7">
              <w:rPr>
                <w:noProof/>
                <w:webHidden/>
              </w:rPr>
              <w:instrText xml:space="preserve"> PAGEREF _Toc131283882 \h </w:instrText>
            </w:r>
            <w:r w:rsidR="009F40C7">
              <w:rPr>
                <w:noProof/>
                <w:webHidden/>
              </w:rPr>
            </w:r>
            <w:r w:rsidR="009F40C7">
              <w:rPr>
                <w:noProof/>
                <w:webHidden/>
              </w:rPr>
              <w:fldChar w:fldCharType="separate"/>
            </w:r>
            <w:r w:rsidR="009F40C7">
              <w:rPr>
                <w:noProof/>
                <w:webHidden/>
              </w:rPr>
              <w:t>22</w:t>
            </w:r>
            <w:r w:rsidR="009F40C7">
              <w:rPr>
                <w:noProof/>
                <w:webHidden/>
              </w:rPr>
              <w:fldChar w:fldCharType="end"/>
            </w:r>
          </w:hyperlink>
        </w:p>
        <w:p w14:paraId="47CFB56F" w14:textId="1CB18BD9" w:rsidR="009F40C7" w:rsidRDefault="00000000">
          <w:pPr>
            <w:pStyle w:val="TOC3"/>
            <w:tabs>
              <w:tab w:val="right" w:leader="dot" w:pos="9629"/>
            </w:tabs>
            <w:rPr>
              <w:noProof/>
            </w:rPr>
          </w:pPr>
          <w:hyperlink w:anchor="_Toc131283883" w:history="1">
            <w:r w:rsidR="009F40C7" w:rsidRPr="00186894">
              <w:rPr>
                <w:rStyle w:val="Hyperlink"/>
                <w:noProof/>
              </w:rPr>
              <w:t>Use Case 16</w:t>
            </w:r>
            <w:r w:rsidR="009F40C7">
              <w:rPr>
                <w:noProof/>
                <w:webHidden/>
              </w:rPr>
              <w:tab/>
            </w:r>
            <w:r w:rsidR="009F40C7">
              <w:rPr>
                <w:noProof/>
                <w:webHidden/>
              </w:rPr>
              <w:fldChar w:fldCharType="begin"/>
            </w:r>
            <w:r w:rsidR="009F40C7">
              <w:rPr>
                <w:noProof/>
                <w:webHidden/>
              </w:rPr>
              <w:instrText xml:space="preserve"> PAGEREF _Toc131283883 \h </w:instrText>
            </w:r>
            <w:r w:rsidR="009F40C7">
              <w:rPr>
                <w:noProof/>
                <w:webHidden/>
              </w:rPr>
            </w:r>
            <w:r w:rsidR="009F40C7">
              <w:rPr>
                <w:noProof/>
                <w:webHidden/>
              </w:rPr>
              <w:fldChar w:fldCharType="separate"/>
            </w:r>
            <w:r w:rsidR="009F40C7">
              <w:rPr>
                <w:noProof/>
                <w:webHidden/>
              </w:rPr>
              <w:t>23</w:t>
            </w:r>
            <w:r w:rsidR="009F40C7">
              <w:rPr>
                <w:noProof/>
                <w:webHidden/>
              </w:rPr>
              <w:fldChar w:fldCharType="end"/>
            </w:r>
          </w:hyperlink>
        </w:p>
        <w:p w14:paraId="06702C02" w14:textId="604E53E6" w:rsidR="009F40C7" w:rsidRDefault="00000000">
          <w:pPr>
            <w:pStyle w:val="TOC1"/>
            <w:tabs>
              <w:tab w:val="right" w:leader="dot" w:pos="9629"/>
            </w:tabs>
            <w:rPr>
              <w:noProof/>
            </w:rPr>
          </w:pPr>
          <w:hyperlink w:anchor="_Toc131283884" w:history="1">
            <w:r w:rsidR="009F40C7" w:rsidRPr="00186894">
              <w:rPr>
                <w:rStyle w:val="Hyperlink"/>
                <w:noProof/>
              </w:rPr>
              <w:t>References</w:t>
            </w:r>
            <w:r w:rsidR="009F40C7">
              <w:rPr>
                <w:noProof/>
                <w:webHidden/>
              </w:rPr>
              <w:tab/>
            </w:r>
            <w:r w:rsidR="009F40C7">
              <w:rPr>
                <w:noProof/>
                <w:webHidden/>
              </w:rPr>
              <w:fldChar w:fldCharType="begin"/>
            </w:r>
            <w:r w:rsidR="009F40C7">
              <w:rPr>
                <w:noProof/>
                <w:webHidden/>
              </w:rPr>
              <w:instrText xml:space="preserve"> PAGEREF _Toc131283884 \h </w:instrText>
            </w:r>
            <w:r w:rsidR="009F40C7">
              <w:rPr>
                <w:noProof/>
                <w:webHidden/>
              </w:rPr>
            </w:r>
            <w:r w:rsidR="009F40C7">
              <w:rPr>
                <w:noProof/>
                <w:webHidden/>
              </w:rPr>
              <w:fldChar w:fldCharType="separate"/>
            </w:r>
            <w:r w:rsidR="009F40C7">
              <w:rPr>
                <w:noProof/>
                <w:webHidden/>
              </w:rPr>
              <w:t>24</w:t>
            </w:r>
            <w:r w:rsidR="009F40C7">
              <w:rPr>
                <w:noProof/>
                <w:webHidden/>
              </w:rPr>
              <w:fldChar w:fldCharType="end"/>
            </w:r>
          </w:hyperlink>
        </w:p>
        <w:p w14:paraId="168CD361" w14:textId="37F57B2B" w:rsidR="009F40C7" w:rsidRDefault="009F40C7">
          <w:r>
            <w:rPr>
              <w:b/>
              <w:bCs/>
              <w:noProof/>
            </w:rPr>
            <w:fldChar w:fldCharType="end"/>
          </w:r>
        </w:p>
      </w:sdtContent>
    </w:sdt>
    <w:p w14:paraId="6E317646" w14:textId="77777777" w:rsidR="009F40C7" w:rsidRDefault="009F40C7"/>
    <w:p w14:paraId="3C09AA59" w14:textId="77777777" w:rsidR="00114D67" w:rsidRDefault="00000000">
      <w:pPr>
        <w:pStyle w:val="Heading1"/>
        <w:numPr>
          <w:ilvl w:val="0"/>
          <w:numId w:val="9"/>
        </w:numPr>
      </w:pPr>
      <w:bookmarkStart w:id="3" w:name="_Toc131283857"/>
      <w:r>
        <w:lastRenderedPageBreak/>
        <w:t>Introduction</w:t>
      </w:r>
      <w:bookmarkEnd w:id="3"/>
    </w:p>
    <w:p w14:paraId="59D8EBBA" w14:textId="77777777" w:rsidR="00114D67" w:rsidRDefault="00114D67">
      <w:pPr>
        <w:ind w:left="720"/>
      </w:pPr>
    </w:p>
    <w:p w14:paraId="71D81EC7" w14:textId="77777777" w:rsidR="00114D67" w:rsidRDefault="00000000">
      <w:r>
        <w:t>This is part of the System Proposal for a hypothetical project</w:t>
      </w:r>
      <w:r>
        <w:rPr>
          <w:b/>
          <w:i/>
        </w:rPr>
        <w:t xml:space="preserve"> Free Second-Hand Clothing Distribution System </w:t>
      </w:r>
      <w:r>
        <w:t>submitted for partial fulfillment of the requirements of the Systems Analysis and Design course in the School of Information Technologies and Engineering at ADA University, Baku, Azerbaijan.</w:t>
      </w:r>
    </w:p>
    <w:p w14:paraId="0B219AD4" w14:textId="77777777" w:rsidR="00114D67" w:rsidRDefault="00114D67"/>
    <w:p w14:paraId="233D6519" w14:textId="77777777" w:rsidR="00114D67" w:rsidRDefault="00000000">
      <w:pPr>
        <w:ind w:firstLine="720"/>
      </w:pPr>
      <w:r>
        <w:t>With the help of this system, people will be able to make donations, gather, and give used clothes to people who need them. By promoting the use of second-hand clothing, the system aims to reduce the amount of waste produced and advance sustainable fashion.</w:t>
      </w:r>
    </w:p>
    <w:p w14:paraId="055C3EC3" w14:textId="77777777" w:rsidR="00114D67" w:rsidRDefault="00114D67">
      <w:pPr>
        <w:ind w:firstLine="720"/>
      </w:pPr>
    </w:p>
    <w:p w14:paraId="3EE067AD" w14:textId="77777777" w:rsidR="00114D67" w:rsidRDefault="00000000">
      <w:pPr>
        <w:ind w:firstLine="720"/>
      </w:pPr>
      <w:r>
        <w:t>The Free Second-Hand Clothing Distribution System enables both suppliers and receivers to browse and receive the clothing they want. Suppliers may quickly share details about the pieces of clothing they intend to contribute. The platform will also have a contact system to help exchanges among suppliers and receivers, as well as databases to keep records of the supply of given clothes.</w:t>
      </w:r>
    </w:p>
    <w:p w14:paraId="41F63176" w14:textId="77777777" w:rsidR="00114D67" w:rsidRDefault="00114D67">
      <w:pPr>
        <w:ind w:firstLine="720"/>
      </w:pPr>
    </w:p>
    <w:p w14:paraId="1CD45F00" w14:textId="77777777" w:rsidR="00114D67" w:rsidRDefault="00000000">
      <w:pPr>
        <w:ind w:firstLine="720"/>
      </w:pPr>
      <w:r>
        <w:t xml:space="preserve">The criteria for the Free Second-Hand Clothing Distribution System will be explained in this document, together with any functional and non-functional needs and </w:t>
      </w:r>
      <w:proofErr w:type="gramStart"/>
      <w:r>
        <w:t>constraints,  that</w:t>
      </w:r>
      <w:proofErr w:type="gramEnd"/>
      <w:r>
        <w:t xml:space="preserve"> were established throughout the development phase. Moreover, it will offer a comprehensive use case analysis that will be used to guide the design and implementation of the system. What this system will need to perform, in general terms and according to the functional needs of the system.  What tasks consumers do wish to complete while utilizing this system. To guarantee that the platform satisfies the demands of its own users and admins, the goal of this document is to offer a straightforward and comprehensive overview of the system's functions and characteristics.</w:t>
      </w:r>
    </w:p>
    <w:p w14:paraId="1A4D4264" w14:textId="77777777" w:rsidR="00114D67" w:rsidRDefault="00114D67">
      <w:pPr>
        <w:rPr>
          <w:color w:val="FF0000"/>
        </w:rPr>
      </w:pPr>
    </w:p>
    <w:p w14:paraId="20F8C36E" w14:textId="77777777" w:rsidR="00114D67" w:rsidRDefault="00114D67"/>
    <w:p w14:paraId="026E2948" w14:textId="77777777" w:rsidR="00114D67" w:rsidRDefault="00114D67"/>
    <w:p w14:paraId="57326C39" w14:textId="77777777" w:rsidR="00114D67" w:rsidRDefault="00000000">
      <w:r>
        <w:rPr>
          <w:b/>
          <w:color w:val="FF0000"/>
        </w:rPr>
        <w:t>Bonus 1:</w:t>
      </w:r>
      <w:r>
        <w:t xml:space="preserve"> Get extra 15% points for revising and SUBSTANTIALLY improving the Homework 1B document.</w:t>
      </w:r>
    </w:p>
    <w:p w14:paraId="446EA1F9" w14:textId="77777777" w:rsidR="00114D67" w:rsidRDefault="00114D67"/>
    <w:p w14:paraId="6348A113" w14:textId="430C69B1" w:rsidR="00114D67" w:rsidRDefault="009F40C7">
      <w:r>
        <w:t>(Homework is pushed to the GitHub and also submitted to the blackboard)</w:t>
      </w:r>
    </w:p>
    <w:p w14:paraId="74584B03" w14:textId="77777777" w:rsidR="00114D67" w:rsidRDefault="00114D67"/>
    <w:p w14:paraId="7A42AE9E" w14:textId="77777777" w:rsidR="00114D67" w:rsidRDefault="00114D67">
      <w:pPr>
        <w:rPr>
          <w:color w:val="FF0000"/>
        </w:rPr>
      </w:pPr>
    </w:p>
    <w:p w14:paraId="6B31DF67" w14:textId="77777777" w:rsidR="00114D67" w:rsidRDefault="00000000">
      <w:pPr>
        <w:pStyle w:val="Heading2"/>
      </w:pPr>
      <w:bookmarkStart w:id="4" w:name="_Toc131283858"/>
      <w:r>
        <w:t>Definitions</w:t>
      </w:r>
      <w:bookmarkEnd w:id="4"/>
    </w:p>
    <w:p w14:paraId="735463EE" w14:textId="77777777" w:rsidR="00114D67" w:rsidRDefault="00114D67"/>
    <w:p w14:paraId="078AA8DC" w14:textId="77777777" w:rsidR="00114D67" w:rsidRDefault="00114D67"/>
    <w:tbl>
      <w:tblPr>
        <w:tblStyle w:val="a2"/>
        <w:tblW w:w="9855"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235"/>
        <w:gridCol w:w="7620"/>
      </w:tblGrid>
      <w:tr w:rsidR="00114D67" w14:paraId="2C31B16E" w14:textId="77777777">
        <w:tc>
          <w:tcPr>
            <w:tcW w:w="2235" w:type="dxa"/>
            <w:tcBorders>
              <w:top w:val="nil"/>
              <w:left w:val="nil"/>
              <w:bottom w:val="nil"/>
            </w:tcBorders>
            <w:shd w:val="clear" w:color="auto" w:fill="31849B"/>
          </w:tcPr>
          <w:p w14:paraId="6D7CBC16" w14:textId="77777777" w:rsidR="00114D67" w:rsidRDefault="00000000">
            <w:pPr>
              <w:rPr>
                <w:color w:val="FFFFFF"/>
              </w:rPr>
            </w:pPr>
            <w:r>
              <w:rPr>
                <w:color w:val="FFFFFF"/>
              </w:rPr>
              <w:t>Term</w:t>
            </w:r>
          </w:p>
        </w:tc>
        <w:tc>
          <w:tcPr>
            <w:tcW w:w="7620" w:type="dxa"/>
            <w:tcBorders>
              <w:top w:val="nil"/>
              <w:bottom w:val="nil"/>
            </w:tcBorders>
            <w:shd w:val="clear" w:color="auto" w:fill="31849B"/>
          </w:tcPr>
          <w:p w14:paraId="654892B9" w14:textId="77777777" w:rsidR="00114D67" w:rsidRDefault="00000000">
            <w:pPr>
              <w:rPr>
                <w:color w:val="FFFFFF"/>
              </w:rPr>
            </w:pPr>
            <w:r>
              <w:rPr>
                <w:color w:val="FFFFFF"/>
              </w:rPr>
              <w:t>Definition</w:t>
            </w:r>
          </w:p>
        </w:tc>
      </w:tr>
      <w:tr w:rsidR="00114D67" w14:paraId="0A10E6F4" w14:textId="77777777">
        <w:trPr>
          <w:trHeight w:val="74"/>
        </w:trPr>
        <w:tc>
          <w:tcPr>
            <w:tcW w:w="2235" w:type="dxa"/>
            <w:tcBorders>
              <w:top w:val="nil"/>
            </w:tcBorders>
          </w:tcPr>
          <w:p w14:paraId="097083DC" w14:textId="77777777" w:rsidR="00114D67" w:rsidRDefault="00000000">
            <w:r>
              <w:t>GDPR</w:t>
            </w:r>
          </w:p>
          <w:p w14:paraId="3C7F398E" w14:textId="77777777" w:rsidR="00114D67" w:rsidRDefault="00114D67"/>
          <w:p w14:paraId="77CFE3FC" w14:textId="77777777" w:rsidR="00114D67" w:rsidRDefault="00114D67"/>
          <w:p w14:paraId="7D6A2DDC" w14:textId="77777777" w:rsidR="00114D67" w:rsidRDefault="00114D67"/>
          <w:p w14:paraId="6D6E3FBD" w14:textId="77777777" w:rsidR="00114D67" w:rsidRDefault="00114D67"/>
          <w:p w14:paraId="39902860" w14:textId="77777777" w:rsidR="00114D67" w:rsidRDefault="00000000">
            <w:r>
              <w:t>CCPA</w:t>
            </w:r>
          </w:p>
          <w:p w14:paraId="6A69C84F" w14:textId="77777777" w:rsidR="00114D67" w:rsidRDefault="00114D67"/>
          <w:p w14:paraId="77366BF1" w14:textId="77777777" w:rsidR="00114D67" w:rsidRDefault="00114D67"/>
          <w:p w14:paraId="7DD7F64E" w14:textId="77777777" w:rsidR="00114D67" w:rsidRDefault="00114D67"/>
          <w:p w14:paraId="611114FB" w14:textId="77777777" w:rsidR="00114D67" w:rsidRDefault="00000000">
            <w:r>
              <w:t>FAQ</w:t>
            </w:r>
          </w:p>
          <w:p w14:paraId="675ECAC1" w14:textId="77777777" w:rsidR="00114D67" w:rsidRDefault="00114D67"/>
          <w:p w14:paraId="3A954BB2" w14:textId="77777777" w:rsidR="00114D67" w:rsidRDefault="00114D67"/>
          <w:p w14:paraId="0C85AFA1" w14:textId="77777777" w:rsidR="00114D67" w:rsidRDefault="00000000">
            <w:r>
              <w:t xml:space="preserve"> API </w:t>
            </w:r>
          </w:p>
        </w:tc>
        <w:tc>
          <w:tcPr>
            <w:tcW w:w="7620" w:type="dxa"/>
            <w:tcBorders>
              <w:top w:val="nil"/>
            </w:tcBorders>
          </w:tcPr>
          <w:p w14:paraId="7FAF5D4B" w14:textId="77777777" w:rsidR="00114D67" w:rsidRDefault="00000000">
            <w:r>
              <w:lastRenderedPageBreak/>
              <w:t>The General Data Protection Regulation (GDPR) is a legal framework that sets guidelines for the collection and processing of personal information from individuals who live and outside of the European Union (EU).</w:t>
            </w:r>
          </w:p>
          <w:p w14:paraId="059B1417" w14:textId="77777777" w:rsidR="00114D67" w:rsidRDefault="00114D67"/>
          <w:p w14:paraId="295E63FD" w14:textId="77777777" w:rsidR="00114D67" w:rsidRDefault="00000000">
            <w:r>
              <w:t>The California Consumer Privacy Act (CCPA) is a state-wide data privacy law that regulates how businesses all over the world are allowed to handle the personal information (PI) of California residents.</w:t>
            </w:r>
          </w:p>
          <w:p w14:paraId="252EAC24" w14:textId="77777777" w:rsidR="00114D67" w:rsidRDefault="00114D67"/>
          <w:p w14:paraId="0A8EA2A5" w14:textId="77777777" w:rsidR="00114D67" w:rsidRDefault="00000000">
            <w:r>
              <w:lastRenderedPageBreak/>
              <w:t>A list of questions and answers relating to a particular subject, especially one giving basic information for users of a website.</w:t>
            </w:r>
          </w:p>
          <w:p w14:paraId="1D0244F2" w14:textId="77777777" w:rsidR="00114D67" w:rsidRDefault="00114D67"/>
          <w:p w14:paraId="7B1BC9CF" w14:textId="77777777" w:rsidR="00114D67" w:rsidRDefault="00000000">
            <w:r>
              <w:t xml:space="preserve">An application programming interface (API) is code that enables two software programs to communicate. An API defines how a developer should request services from an operating system (OS) or other </w:t>
            </w:r>
            <w:proofErr w:type="gramStart"/>
            <w:r>
              <w:t>application, and</w:t>
            </w:r>
            <w:proofErr w:type="gramEnd"/>
            <w:r>
              <w:t xml:space="preserve"> expose data within different contexts and across multiple channels.</w:t>
            </w:r>
          </w:p>
          <w:p w14:paraId="7419F87E" w14:textId="77777777" w:rsidR="00114D67" w:rsidRDefault="00114D67"/>
          <w:p w14:paraId="235EE200" w14:textId="77777777" w:rsidR="00114D67" w:rsidRDefault="00114D67"/>
        </w:tc>
      </w:tr>
    </w:tbl>
    <w:p w14:paraId="4578E705" w14:textId="77777777" w:rsidR="00114D67" w:rsidRDefault="00114D67"/>
    <w:p w14:paraId="4A43967D" w14:textId="77777777" w:rsidR="00114D67" w:rsidRDefault="00114D67">
      <w:pPr>
        <w:rPr>
          <w:color w:val="FF0000"/>
        </w:rPr>
      </w:pPr>
    </w:p>
    <w:p w14:paraId="1DF113ED" w14:textId="77777777" w:rsidR="00114D67" w:rsidRDefault="00000000">
      <w:pPr>
        <w:pStyle w:val="Heading1"/>
        <w:ind w:left="360" w:firstLine="0"/>
      </w:pPr>
      <w:bookmarkStart w:id="5" w:name="_Toc131283859"/>
      <w:r>
        <w:t>Requirements Definition</w:t>
      </w:r>
      <w:bookmarkEnd w:id="5"/>
    </w:p>
    <w:p w14:paraId="44962EC2" w14:textId="77777777" w:rsidR="00114D67" w:rsidRDefault="00114D67">
      <w:pPr>
        <w:tabs>
          <w:tab w:val="left" w:pos="1520"/>
        </w:tabs>
      </w:pPr>
    </w:p>
    <w:p w14:paraId="508CA324" w14:textId="77777777" w:rsidR="00114D67" w:rsidRDefault="00000000">
      <w:pPr>
        <w:numPr>
          <w:ilvl w:val="0"/>
          <w:numId w:val="4"/>
        </w:numPr>
        <w:tabs>
          <w:tab w:val="left" w:pos="426"/>
        </w:tabs>
        <w:ind w:left="426" w:hanging="284"/>
      </w:pPr>
      <w:r>
        <w:t xml:space="preserve">The system shall…  A required, must have </w:t>
      </w:r>
      <w:proofErr w:type="gramStart"/>
      <w:r>
        <w:t>feature</w:t>
      </w:r>
      <w:proofErr w:type="gramEnd"/>
    </w:p>
    <w:p w14:paraId="3E5B6DAD" w14:textId="77777777" w:rsidR="00114D67" w:rsidRDefault="00000000">
      <w:pPr>
        <w:numPr>
          <w:ilvl w:val="0"/>
          <w:numId w:val="13"/>
        </w:numPr>
        <w:tabs>
          <w:tab w:val="left" w:pos="426"/>
        </w:tabs>
      </w:pPr>
      <w:r>
        <w:t>The system shall have permission for users to create profiles and register properly.</w:t>
      </w:r>
    </w:p>
    <w:p w14:paraId="548B5845" w14:textId="77777777" w:rsidR="00114D67" w:rsidRDefault="00000000">
      <w:pPr>
        <w:numPr>
          <w:ilvl w:val="0"/>
          <w:numId w:val="13"/>
        </w:numPr>
        <w:tabs>
          <w:tab w:val="left" w:pos="426"/>
        </w:tabs>
      </w:pPr>
      <w:r>
        <w:t>The system shall have permission for users to search the selection of used clothing.</w:t>
      </w:r>
    </w:p>
    <w:p w14:paraId="00C6216B" w14:textId="77777777" w:rsidR="00114D67" w:rsidRDefault="00000000">
      <w:pPr>
        <w:numPr>
          <w:ilvl w:val="0"/>
          <w:numId w:val="13"/>
        </w:numPr>
        <w:tabs>
          <w:tab w:val="left" w:pos="426"/>
        </w:tabs>
      </w:pPr>
      <w:r>
        <w:t xml:space="preserve">The system shall have permission for users to browse </w:t>
      </w:r>
      <w:proofErr w:type="gramStart"/>
      <w:r>
        <w:t>particular categories</w:t>
      </w:r>
      <w:proofErr w:type="gramEnd"/>
      <w:r>
        <w:t xml:space="preserve"> of clothing.</w:t>
      </w:r>
    </w:p>
    <w:p w14:paraId="4BFCAAE3" w14:textId="77777777" w:rsidR="00114D67" w:rsidRDefault="00000000">
      <w:pPr>
        <w:numPr>
          <w:ilvl w:val="0"/>
          <w:numId w:val="13"/>
        </w:numPr>
        <w:tabs>
          <w:tab w:val="left" w:pos="426"/>
        </w:tabs>
      </w:pPr>
      <w:r>
        <w:t>The system shall monitor the amount of inventory and provide authentic supply updates.</w:t>
      </w:r>
    </w:p>
    <w:p w14:paraId="373495F7" w14:textId="77777777" w:rsidR="00114D67" w:rsidRDefault="00000000">
      <w:pPr>
        <w:numPr>
          <w:ilvl w:val="0"/>
          <w:numId w:val="13"/>
        </w:numPr>
        <w:tabs>
          <w:tab w:val="left" w:pos="426"/>
        </w:tabs>
      </w:pPr>
      <w:r>
        <w:t>The system shall provide admins with the control over user profiles and supplies.</w:t>
      </w:r>
    </w:p>
    <w:p w14:paraId="7769FF51" w14:textId="77777777" w:rsidR="00114D67" w:rsidRDefault="00000000">
      <w:pPr>
        <w:numPr>
          <w:ilvl w:val="0"/>
          <w:numId w:val="13"/>
        </w:numPr>
        <w:tabs>
          <w:tab w:val="left" w:pos="426"/>
        </w:tabs>
      </w:pPr>
      <w:r>
        <w:t>The system shall have permission for users to add clothes to the basket securely.</w:t>
      </w:r>
    </w:p>
    <w:p w14:paraId="3874B76B" w14:textId="77777777" w:rsidR="00114D67" w:rsidRDefault="00114D67">
      <w:pPr>
        <w:tabs>
          <w:tab w:val="left" w:pos="426"/>
        </w:tabs>
        <w:ind w:left="1080"/>
      </w:pPr>
    </w:p>
    <w:p w14:paraId="70AD5A69" w14:textId="77777777" w:rsidR="00114D67" w:rsidRDefault="00114D67">
      <w:pPr>
        <w:tabs>
          <w:tab w:val="left" w:pos="426"/>
        </w:tabs>
      </w:pPr>
    </w:p>
    <w:p w14:paraId="4572667B" w14:textId="77777777" w:rsidR="00114D67" w:rsidRDefault="00000000">
      <w:pPr>
        <w:numPr>
          <w:ilvl w:val="0"/>
          <w:numId w:val="4"/>
        </w:numPr>
        <w:tabs>
          <w:tab w:val="left" w:pos="426"/>
        </w:tabs>
        <w:ind w:left="426" w:hanging="284"/>
      </w:pPr>
      <w:r>
        <w:t xml:space="preserve">The system should… A desired feature, but may be deferred till </w:t>
      </w:r>
      <w:proofErr w:type="gramStart"/>
      <w:r>
        <w:t>later</w:t>
      </w:r>
      <w:proofErr w:type="gramEnd"/>
    </w:p>
    <w:p w14:paraId="50D24BBB" w14:textId="77777777" w:rsidR="00114D67" w:rsidRDefault="00000000">
      <w:pPr>
        <w:numPr>
          <w:ilvl w:val="0"/>
          <w:numId w:val="27"/>
        </w:numPr>
        <w:tabs>
          <w:tab w:val="left" w:pos="426"/>
        </w:tabs>
      </w:pPr>
      <w:r>
        <w:t>The system should allow users to provide their suggestions for improving the service that can be a new feature or functionality that the user thinks would be useful, or a suggestion for making existing features more efficient or user-friendly</w:t>
      </w:r>
    </w:p>
    <w:p w14:paraId="2EB036FA" w14:textId="77777777" w:rsidR="00114D67" w:rsidRDefault="00000000">
      <w:pPr>
        <w:numPr>
          <w:ilvl w:val="0"/>
          <w:numId w:val="27"/>
        </w:numPr>
        <w:tabs>
          <w:tab w:val="left" w:pos="426"/>
        </w:tabs>
      </w:pPr>
      <w:r>
        <w:t>The system should allow users to provide their negative comment or criticism about the system that can be related to a problem the user encountered while using the system, or a general dissatisfaction with the system's performance or feature.</w:t>
      </w:r>
    </w:p>
    <w:p w14:paraId="3939D9D4" w14:textId="77777777" w:rsidR="00114D67" w:rsidRDefault="00000000">
      <w:pPr>
        <w:numPr>
          <w:ilvl w:val="0"/>
          <w:numId w:val="27"/>
        </w:numPr>
        <w:tabs>
          <w:tab w:val="left" w:pos="426"/>
        </w:tabs>
      </w:pPr>
      <w:r>
        <w:t xml:space="preserve">The system should allow users to provide their feedback on the donation process or experience. It could include feedback on the payment process, the donation form or landing page, or the </w:t>
      </w:r>
      <w:proofErr w:type="spellStart"/>
      <w:r>
        <w:t>verall</w:t>
      </w:r>
      <w:proofErr w:type="spellEnd"/>
      <w:r>
        <w:t xml:space="preserve"> experience with the system.</w:t>
      </w:r>
    </w:p>
    <w:p w14:paraId="7B667F04" w14:textId="77777777" w:rsidR="00114D67" w:rsidRDefault="00000000">
      <w:pPr>
        <w:numPr>
          <w:ilvl w:val="0"/>
          <w:numId w:val="27"/>
        </w:numPr>
        <w:tabs>
          <w:tab w:val="left" w:pos="426"/>
        </w:tabs>
      </w:pPr>
      <w:r>
        <w:t>The system should track the user activity and generate reports will be used to diagnose and fix problems, monitor system health, or provide insights for system.</w:t>
      </w:r>
    </w:p>
    <w:p w14:paraId="2623B6F6" w14:textId="77777777" w:rsidR="00114D67" w:rsidRDefault="00000000">
      <w:pPr>
        <w:numPr>
          <w:ilvl w:val="0"/>
          <w:numId w:val="27"/>
        </w:numPr>
        <w:tabs>
          <w:tab w:val="left" w:pos="426"/>
        </w:tabs>
      </w:pPr>
      <w:r>
        <w:t>The system should have an intuitive user interface which is simple to access and operate.</w:t>
      </w:r>
    </w:p>
    <w:p w14:paraId="432ED49B" w14:textId="77777777" w:rsidR="00114D67" w:rsidRDefault="00114D67">
      <w:pPr>
        <w:tabs>
          <w:tab w:val="left" w:pos="426"/>
        </w:tabs>
        <w:ind w:left="1080"/>
      </w:pPr>
    </w:p>
    <w:p w14:paraId="769F24F5" w14:textId="77777777" w:rsidR="00114D67" w:rsidRDefault="00000000">
      <w:pPr>
        <w:numPr>
          <w:ilvl w:val="0"/>
          <w:numId w:val="4"/>
        </w:numPr>
        <w:tabs>
          <w:tab w:val="left" w:pos="426"/>
        </w:tabs>
        <w:ind w:left="426" w:hanging="284"/>
      </w:pPr>
      <w:r>
        <w:lastRenderedPageBreak/>
        <w:t>The system may…   An optional, nice-to-have feature that may never make it to implementation.</w:t>
      </w:r>
    </w:p>
    <w:p w14:paraId="5259C55C" w14:textId="77777777" w:rsidR="00114D67" w:rsidRDefault="00000000">
      <w:pPr>
        <w:numPr>
          <w:ilvl w:val="0"/>
          <w:numId w:val="13"/>
        </w:numPr>
        <w:tabs>
          <w:tab w:val="left" w:pos="426"/>
        </w:tabs>
      </w:pPr>
      <w:r>
        <w:t>The system may report on the user behavior.</w:t>
      </w:r>
    </w:p>
    <w:p w14:paraId="58F54C16" w14:textId="77777777" w:rsidR="00114D67" w:rsidRDefault="00000000">
      <w:pPr>
        <w:numPr>
          <w:ilvl w:val="0"/>
          <w:numId w:val="13"/>
        </w:numPr>
        <w:tabs>
          <w:tab w:val="left" w:pos="426"/>
        </w:tabs>
      </w:pPr>
      <w:r>
        <w:t>The system may include a discussion panel for the users to communicate with each other.</w:t>
      </w:r>
    </w:p>
    <w:p w14:paraId="5574D6E3" w14:textId="77777777" w:rsidR="00114D67" w:rsidRDefault="00000000">
      <w:pPr>
        <w:numPr>
          <w:ilvl w:val="0"/>
          <w:numId w:val="13"/>
        </w:numPr>
        <w:tabs>
          <w:tab w:val="left" w:pos="426"/>
        </w:tabs>
      </w:pPr>
      <w:r>
        <w:t>The system may have a ranking system based on the amount of donations made by the users.</w:t>
      </w:r>
    </w:p>
    <w:p w14:paraId="7E6495B5" w14:textId="77777777" w:rsidR="00114D67" w:rsidRDefault="00000000">
      <w:pPr>
        <w:numPr>
          <w:ilvl w:val="0"/>
          <w:numId w:val="13"/>
        </w:numPr>
        <w:tabs>
          <w:tab w:val="left" w:pos="426"/>
        </w:tabs>
      </w:pPr>
      <w:r>
        <w:t>The system may offer users the option to evaluate the customer services provided by the system.</w:t>
      </w:r>
    </w:p>
    <w:p w14:paraId="73D03963" w14:textId="77777777" w:rsidR="00114D67" w:rsidRDefault="00000000">
      <w:pPr>
        <w:tabs>
          <w:tab w:val="left" w:pos="426"/>
        </w:tabs>
      </w:pPr>
      <w:r>
        <w:tab/>
      </w:r>
    </w:p>
    <w:p w14:paraId="163675E4" w14:textId="77777777" w:rsidR="00114D67" w:rsidRDefault="00000000">
      <w:pPr>
        <w:tabs>
          <w:tab w:val="left" w:pos="1520"/>
        </w:tabs>
      </w:pPr>
      <w:r>
        <w:t xml:space="preserve">                   </w:t>
      </w:r>
    </w:p>
    <w:p w14:paraId="42556719" w14:textId="77777777" w:rsidR="00114D67" w:rsidRDefault="00114D67"/>
    <w:p w14:paraId="6160F78E" w14:textId="77777777" w:rsidR="00114D67" w:rsidRDefault="00114D67">
      <w:pPr>
        <w:rPr>
          <w:color w:val="FF0000"/>
        </w:rPr>
      </w:pPr>
    </w:p>
    <w:p w14:paraId="6005FBBE" w14:textId="77777777" w:rsidR="00114D67" w:rsidRDefault="00000000">
      <w:pPr>
        <w:pStyle w:val="Heading2"/>
      </w:pPr>
      <w:bookmarkStart w:id="6" w:name="_Toc131283860"/>
      <w:r>
        <w:t>Functional Requirements</w:t>
      </w:r>
      <w:bookmarkEnd w:id="6"/>
    </w:p>
    <w:p w14:paraId="60979D36" w14:textId="77777777" w:rsidR="00114D67" w:rsidRDefault="00114D67"/>
    <w:p w14:paraId="3376FDC1" w14:textId="77777777" w:rsidR="00114D67" w:rsidRDefault="00000000">
      <w:pPr>
        <w:rPr>
          <w:b/>
        </w:rPr>
      </w:pPr>
      <w:r>
        <w:rPr>
          <w:b/>
        </w:rPr>
        <w:t>Process-oriented functional requirements:</w:t>
      </w:r>
    </w:p>
    <w:p w14:paraId="76F1A67B" w14:textId="77777777" w:rsidR="00114D67" w:rsidRDefault="00000000">
      <w:pPr>
        <w:numPr>
          <w:ilvl w:val="0"/>
          <w:numId w:val="10"/>
        </w:numPr>
      </w:pPr>
      <w:r>
        <w:t>The system shall have permission for users to create profiles and register properly.</w:t>
      </w:r>
    </w:p>
    <w:p w14:paraId="2F8CC6ED" w14:textId="77777777" w:rsidR="00114D67" w:rsidRDefault="00000000">
      <w:pPr>
        <w:numPr>
          <w:ilvl w:val="0"/>
          <w:numId w:val="10"/>
        </w:numPr>
      </w:pPr>
      <w:r>
        <w:t>The system shall have permission for users to sign in and out of their accounts.</w:t>
      </w:r>
    </w:p>
    <w:p w14:paraId="46B850E2" w14:textId="77777777" w:rsidR="00114D67" w:rsidRDefault="00000000">
      <w:pPr>
        <w:numPr>
          <w:ilvl w:val="0"/>
          <w:numId w:val="10"/>
        </w:numPr>
      </w:pPr>
      <w:r>
        <w:t>The system shall have permission for users to change their usernames and password on the system if they lose them.</w:t>
      </w:r>
    </w:p>
    <w:p w14:paraId="2803BF53" w14:textId="77777777" w:rsidR="00114D67" w:rsidRDefault="00000000">
      <w:pPr>
        <w:numPr>
          <w:ilvl w:val="0"/>
          <w:numId w:val="10"/>
        </w:numPr>
      </w:pPr>
      <w:r>
        <w:t>The system shall have permission for users to modify their private information.</w:t>
      </w:r>
    </w:p>
    <w:p w14:paraId="32CFA919" w14:textId="77777777" w:rsidR="00114D67" w:rsidRDefault="00000000">
      <w:pPr>
        <w:numPr>
          <w:ilvl w:val="0"/>
          <w:numId w:val="10"/>
        </w:numPr>
      </w:pPr>
      <w:r>
        <w:t>The system shall have permission for users to browse clothes by their names, sizes, and accessibility.</w:t>
      </w:r>
    </w:p>
    <w:p w14:paraId="6396E4AB" w14:textId="77777777" w:rsidR="00114D67" w:rsidRDefault="00000000">
      <w:pPr>
        <w:numPr>
          <w:ilvl w:val="0"/>
          <w:numId w:val="10"/>
        </w:numPr>
      </w:pPr>
      <w:r>
        <w:t>The system shall have permission to remove their orders if users decide otherwise.</w:t>
      </w:r>
    </w:p>
    <w:p w14:paraId="2ECF63FE" w14:textId="77777777" w:rsidR="00114D67" w:rsidRDefault="00000000">
      <w:pPr>
        <w:numPr>
          <w:ilvl w:val="0"/>
          <w:numId w:val="10"/>
        </w:numPr>
      </w:pPr>
      <w:r>
        <w:t>The system shall have permission for users to rank and comment on clothes.</w:t>
      </w:r>
    </w:p>
    <w:p w14:paraId="653BC204" w14:textId="77777777" w:rsidR="00114D67" w:rsidRDefault="00000000">
      <w:pPr>
        <w:numPr>
          <w:ilvl w:val="0"/>
          <w:numId w:val="10"/>
        </w:numPr>
      </w:pPr>
      <w:r>
        <w:t xml:space="preserve">The system shall have permission for admins  to adjust the system's inventory and accessibility details </w:t>
      </w:r>
    </w:p>
    <w:p w14:paraId="408EFCE1" w14:textId="77777777" w:rsidR="00114D67" w:rsidRDefault="00000000">
      <w:pPr>
        <w:numPr>
          <w:ilvl w:val="0"/>
          <w:numId w:val="10"/>
        </w:numPr>
      </w:pPr>
      <w:r>
        <w:t>The system shall have permission for admins to monitor all transactions through the system.</w:t>
      </w:r>
    </w:p>
    <w:p w14:paraId="48880D05" w14:textId="77777777" w:rsidR="00114D67" w:rsidRDefault="00000000">
      <w:pPr>
        <w:numPr>
          <w:ilvl w:val="0"/>
          <w:numId w:val="10"/>
        </w:numPr>
      </w:pPr>
      <w:r>
        <w:t>The system shall have permission for admins to control user reviews</w:t>
      </w:r>
    </w:p>
    <w:p w14:paraId="26684505" w14:textId="77777777" w:rsidR="00114D67" w:rsidRDefault="00114D67">
      <w:pPr>
        <w:ind w:left="720"/>
      </w:pPr>
    </w:p>
    <w:p w14:paraId="092CA03E" w14:textId="77777777" w:rsidR="00114D67" w:rsidRDefault="00000000">
      <w:pPr>
        <w:rPr>
          <w:b/>
        </w:rPr>
      </w:pPr>
      <w:r>
        <w:rPr>
          <w:b/>
        </w:rPr>
        <w:t>Information-oriented functional requirements:</w:t>
      </w:r>
    </w:p>
    <w:p w14:paraId="100C32AF" w14:textId="77777777" w:rsidR="00114D67" w:rsidRDefault="00000000">
      <w:pPr>
        <w:numPr>
          <w:ilvl w:val="0"/>
          <w:numId w:val="39"/>
        </w:numPr>
      </w:pPr>
      <w:r>
        <w:t xml:space="preserve">The system shall contain the details about the </w:t>
      </w:r>
      <w:proofErr w:type="gramStart"/>
      <w:r>
        <w:t>donations</w:t>
      </w:r>
      <w:proofErr w:type="gramEnd"/>
      <w:r>
        <w:t xml:space="preserve"> </w:t>
      </w:r>
    </w:p>
    <w:p w14:paraId="3F0113FA" w14:textId="77777777" w:rsidR="00114D67" w:rsidRDefault="00000000">
      <w:pPr>
        <w:numPr>
          <w:ilvl w:val="0"/>
          <w:numId w:val="39"/>
        </w:numPr>
      </w:pPr>
      <w:r>
        <w:t xml:space="preserve">The system shall contain the accounts </w:t>
      </w:r>
      <w:proofErr w:type="gramStart"/>
      <w:r>
        <w:t>information</w:t>
      </w:r>
      <w:proofErr w:type="gramEnd"/>
    </w:p>
    <w:p w14:paraId="276844B3" w14:textId="77777777" w:rsidR="00114D67" w:rsidRDefault="00000000">
      <w:pPr>
        <w:numPr>
          <w:ilvl w:val="0"/>
          <w:numId w:val="39"/>
        </w:numPr>
      </w:pPr>
      <w:r>
        <w:t xml:space="preserve">The system shall contain feedbacks on the </w:t>
      </w:r>
      <w:proofErr w:type="gramStart"/>
      <w:r>
        <w:t>donations</w:t>
      </w:r>
      <w:proofErr w:type="gramEnd"/>
    </w:p>
    <w:p w14:paraId="66204990" w14:textId="77777777" w:rsidR="00114D67" w:rsidRDefault="00000000">
      <w:pPr>
        <w:numPr>
          <w:ilvl w:val="0"/>
          <w:numId w:val="39"/>
        </w:numPr>
      </w:pPr>
      <w:r>
        <w:t>The system shall contain the “Raise an Issue” Functionality reports (suggestion, complaints, reports)</w:t>
      </w:r>
    </w:p>
    <w:p w14:paraId="7FB2FE89" w14:textId="77777777" w:rsidR="00114D67" w:rsidRDefault="00114D67"/>
    <w:p w14:paraId="10DBDD2F" w14:textId="77777777" w:rsidR="00114D67" w:rsidRDefault="00114D67"/>
    <w:p w14:paraId="5DC12106" w14:textId="77777777" w:rsidR="00114D67" w:rsidRDefault="00114D67"/>
    <w:p w14:paraId="551CD1EC" w14:textId="77777777" w:rsidR="00114D67" w:rsidRDefault="00114D67"/>
    <w:p w14:paraId="4DAE3668" w14:textId="77777777" w:rsidR="00114D67" w:rsidRDefault="00114D67">
      <w:pPr>
        <w:rPr>
          <w:color w:val="FF0000"/>
        </w:rPr>
      </w:pPr>
    </w:p>
    <w:p w14:paraId="2F6A0E4C" w14:textId="77777777" w:rsidR="00114D67" w:rsidRDefault="00114D67">
      <w:pPr>
        <w:rPr>
          <w:color w:val="FF0000"/>
        </w:rPr>
      </w:pPr>
    </w:p>
    <w:p w14:paraId="12B33D46" w14:textId="77777777" w:rsidR="00114D67" w:rsidRDefault="00000000">
      <w:pPr>
        <w:pStyle w:val="Heading2"/>
      </w:pPr>
      <w:bookmarkStart w:id="7" w:name="_Toc131283861"/>
      <w:r>
        <w:t>Nonfunctional Requirements</w:t>
      </w:r>
      <w:bookmarkEnd w:id="7"/>
    </w:p>
    <w:p w14:paraId="01425ABC" w14:textId="77777777" w:rsidR="00114D67" w:rsidRDefault="00114D67"/>
    <w:p w14:paraId="699F8987" w14:textId="77777777" w:rsidR="00114D67" w:rsidRDefault="00000000">
      <w:pPr>
        <w:rPr>
          <w:b/>
        </w:rPr>
      </w:pPr>
      <w:r>
        <w:rPr>
          <w:b/>
        </w:rPr>
        <w:t>Operational Requirements</w:t>
      </w:r>
    </w:p>
    <w:p w14:paraId="286BF8D5" w14:textId="77777777" w:rsidR="00114D67" w:rsidRDefault="00000000">
      <w:pPr>
        <w:numPr>
          <w:ilvl w:val="0"/>
          <w:numId w:val="35"/>
        </w:numPr>
      </w:pPr>
      <w:r>
        <w:t>The system should be accessible twenty-four hours a day, seven days a week, with minimal interruption for repairs and upgrades.</w:t>
      </w:r>
    </w:p>
    <w:p w14:paraId="5135BAD3" w14:textId="77777777" w:rsidR="00114D67" w:rsidRDefault="00000000">
      <w:pPr>
        <w:numPr>
          <w:ilvl w:val="0"/>
          <w:numId w:val="35"/>
        </w:numPr>
      </w:pPr>
      <w:r>
        <w:lastRenderedPageBreak/>
        <w:t>All admins and users should find the system simple to use.</w:t>
      </w:r>
    </w:p>
    <w:p w14:paraId="154D1A61" w14:textId="77777777" w:rsidR="00114D67" w:rsidRDefault="00000000">
      <w:pPr>
        <w:numPr>
          <w:ilvl w:val="0"/>
          <w:numId w:val="35"/>
        </w:numPr>
      </w:pPr>
      <w:r>
        <w:t>To handle increasing traffic levels and customers, the system should be adaptable.</w:t>
      </w:r>
    </w:p>
    <w:p w14:paraId="49F9BA07" w14:textId="77777777" w:rsidR="00114D67" w:rsidRDefault="00114D67"/>
    <w:p w14:paraId="0C6280A1" w14:textId="77777777" w:rsidR="00114D67" w:rsidRDefault="00114D67"/>
    <w:p w14:paraId="39ED4B0C" w14:textId="77777777" w:rsidR="00114D67" w:rsidRDefault="00000000">
      <w:pPr>
        <w:rPr>
          <w:b/>
        </w:rPr>
      </w:pPr>
      <w:r>
        <w:rPr>
          <w:b/>
        </w:rPr>
        <w:t>Performance Requirements:</w:t>
      </w:r>
    </w:p>
    <w:p w14:paraId="5F64EBCA" w14:textId="77777777" w:rsidR="00114D67" w:rsidRDefault="00000000">
      <w:pPr>
        <w:numPr>
          <w:ilvl w:val="0"/>
          <w:numId w:val="35"/>
        </w:numPr>
      </w:pPr>
      <w:r>
        <w:t xml:space="preserve">The system should be capable of managing a massive </w:t>
      </w:r>
      <w:proofErr w:type="gramStart"/>
      <w:r>
        <w:t>amount</w:t>
      </w:r>
      <w:proofErr w:type="gramEnd"/>
      <w:r>
        <w:t xml:space="preserve"> of transactions.</w:t>
      </w:r>
    </w:p>
    <w:p w14:paraId="3DB69BD2" w14:textId="77777777" w:rsidR="00114D67" w:rsidRDefault="00000000">
      <w:pPr>
        <w:numPr>
          <w:ilvl w:val="0"/>
          <w:numId w:val="30"/>
        </w:numPr>
      </w:pPr>
      <w:r>
        <w:t>The system should reply to user queries efficiently and with low delay.</w:t>
      </w:r>
    </w:p>
    <w:p w14:paraId="21848F4C" w14:textId="77777777" w:rsidR="00114D67" w:rsidRDefault="00000000">
      <w:pPr>
        <w:numPr>
          <w:ilvl w:val="0"/>
          <w:numId w:val="30"/>
        </w:numPr>
      </w:pPr>
      <w:r>
        <w:t>The system should be able to manage enormous amounts of data.</w:t>
      </w:r>
    </w:p>
    <w:p w14:paraId="757A1F70" w14:textId="77777777" w:rsidR="00114D67" w:rsidRDefault="00000000">
      <w:pPr>
        <w:numPr>
          <w:ilvl w:val="0"/>
          <w:numId w:val="30"/>
        </w:numPr>
      </w:pPr>
      <w:r>
        <w:t xml:space="preserve">Posting and </w:t>
      </w:r>
      <w:proofErr w:type="gramStart"/>
      <w:r>
        <w:t>Deleting</w:t>
      </w:r>
      <w:proofErr w:type="gramEnd"/>
      <w:r>
        <w:t xml:space="preserve"> must be performed fast and correctly by the system.</w:t>
      </w:r>
    </w:p>
    <w:p w14:paraId="6914FACE" w14:textId="77777777" w:rsidR="00114D67" w:rsidRDefault="00114D67">
      <w:pPr>
        <w:ind w:left="720"/>
      </w:pPr>
    </w:p>
    <w:p w14:paraId="64E6990F" w14:textId="77777777" w:rsidR="00114D67" w:rsidRDefault="00114D67">
      <w:pPr>
        <w:ind w:left="720"/>
      </w:pPr>
    </w:p>
    <w:p w14:paraId="7D8AC7AF" w14:textId="77777777" w:rsidR="00114D67" w:rsidRDefault="00000000">
      <w:pPr>
        <w:rPr>
          <w:b/>
        </w:rPr>
      </w:pPr>
      <w:r>
        <w:rPr>
          <w:b/>
        </w:rPr>
        <w:t>Security Requirements:</w:t>
      </w:r>
    </w:p>
    <w:p w14:paraId="501B92B6" w14:textId="77777777" w:rsidR="00114D67" w:rsidRDefault="00000000">
      <w:pPr>
        <w:numPr>
          <w:ilvl w:val="0"/>
          <w:numId w:val="18"/>
        </w:numPr>
      </w:pPr>
      <w:r>
        <w:t>The system should have effective identification and authorization processes to preserve user information from illegal access.</w:t>
      </w:r>
    </w:p>
    <w:p w14:paraId="4CD83FFC" w14:textId="77777777" w:rsidR="00114D67" w:rsidRDefault="00000000">
      <w:pPr>
        <w:numPr>
          <w:ilvl w:val="0"/>
          <w:numId w:val="18"/>
        </w:numPr>
      </w:pPr>
      <w:r>
        <w:t>The system should apply encryption to preserve confidential material.</w:t>
      </w:r>
    </w:p>
    <w:p w14:paraId="1F1B87A8" w14:textId="77777777" w:rsidR="00114D67" w:rsidRDefault="00000000">
      <w:pPr>
        <w:numPr>
          <w:ilvl w:val="0"/>
          <w:numId w:val="18"/>
        </w:numPr>
      </w:pPr>
      <w:r>
        <w:t>The system should have a backup in place to guarantee that information is not destroyed in the case of any incident.</w:t>
      </w:r>
    </w:p>
    <w:p w14:paraId="7E2FFB17" w14:textId="77777777" w:rsidR="00114D67" w:rsidRDefault="00000000">
      <w:pPr>
        <w:numPr>
          <w:ilvl w:val="0"/>
          <w:numId w:val="18"/>
        </w:numPr>
      </w:pPr>
      <w:r>
        <w:t>The system should adhere to applicable security regulations, such as the GDPR or the CCPA.</w:t>
      </w:r>
    </w:p>
    <w:p w14:paraId="11C09100" w14:textId="77777777" w:rsidR="00114D67" w:rsidRDefault="00114D67"/>
    <w:p w14:paraId="2387795B" w14:textId="77777777" w:rsidR="00114D67" w:rsidRDefault="00000000">
      <w:pPr>
        <w:rPr>
          <w:b/>
        </w:rPr>
      </w:pPr>
      <w:r>
        <w:rPr>
          <w:b/>
        </w:rPr>
        <w:t xml:space="preserve">Usability Requirements:    </w:t>
      </w:r>
    </w:p>
    <w:p w14:paraId="1F474F0F" w14:textId="77777777" w:rsidR="00114D67" w:rsidRDefault="00000000">
      <w:pPr>
        <w:numPr>
          <w:ilvl w:val="0"/>
          <w:numId w:val="41"/>
        </w:numPr>
      </w:pPr>
      <w:r>
        <w:t>The system should have a colorful and user-friendly interface.</w:t>
      </w:r>
    </w:p>
    <w:p w14:paraId="0DB0B25E" w14:textId="77777777" w:rsidR="00114D67" w:rsidRDefault="00000000">
      <w:pPr>
        <w:numPr>
          <w:ilvl w:val="0"/>
          <w:numId w:val="41"/>
        </w:numPr>
      </w:pPr>
      <w:r>
        <w:t>The system should give users detailed guidance and information.</w:t>
      </w:r>
    </w:p>
    <w:p w14:paraId="4EB7714D" w14:textId="77777777" w:rsidR="00114D67" w:rsidRDefault="00114D67"/>
    <w:p w14:paraId="6E8276CE" w14:textId="77777777" w:rsidR="00114D67" w:rsidRDefault="00000000">
      <w:pPr>
        <w:rPr>
          <w:b/>
        </w:rPr>
      </w:pPr>
      <w:r>
        <w:rPr>
          <w:b/>
        </w:rPr>
        <w:t>Cultural requirements:</w:t>
      </w:r>
    </w:p>
    <w:p w14:paraId="1E14A2E4" w14:textId="77777777" w:rsidR="00114D67" w:rsidRDefault="00000000">
      <w:pPr>
        <w:numPr>
          <w:ilvl w:val="0"/>
          <w:numId w:val="41"/>
        </w:numPr>
      </w:pPr>
      <w:r>
        <w:t>The system should operate in numerous languages and countries.</w:t>
      </w:r>
    </w:p>
    <w:p w14:paraId="18B9C798" w14:textId="77777777" w:rsidR="00114D67" w:rsidRDefault="00000000">
      <w:pPr>
        <w:numPr>
          <w:ilvl w:val="0"/>
          <w:numId w:val="14"/>
        </w:numPr>
      </w:pPr>
      <w:r>
        <w:t>The system should consider cultural variety while also adapting to the choices and demands of various populations.</w:t>
      </w:r>
    </w:p>
    <w:p w14:paraId="2A2ABFA1" w14:textId="77777777" w:rsidR="00114D67" w:rsidRDefault="00000000">
      <w:pPr>
        <w:numPr>
          <w:ilvl w:val="0"/>
          <w:numId w:val="14"/>
        </w:numPr>
      </w:pPr>
      <w:r>
        <w:t>The system should be open and available to all users, no matter what their ethnicity or religious views are.</w:t>
      </w:r>
    </w:p>
    <w:p w14:paraId="450639D0" w14:textId="77777777" w:rsidR="00114D67" w:rsidRDefault="00000000">
      <w:pPr>
        <w:numPr>
          <w:ilvl w:val="0"/>
          <w:numId w:val="14"/>
        </w:numPr>
      </w:pPr>
      <w:r>
        <w:t>There should be no cultural prejudices promoted by the system.</w:t>
      </w:r>
    </w:p>
    <w:p w14:paraId="1AE4AE7E" w14:textId="77777777" w:rsidR="00114D67" w:rsidRDefault="00114D67">
      <w:pPr>
        <w:ind w:left="720"/>
      </w:pPr>
    </w:p>
    <w:p w14:paraId="5206C7A7" w14:textId="77777777" w:rsidR="00114D67" w:rsidRDefault="00000000">
      <w:pPr>
        <w:rPr>
          <w:b/>
        </w:rPr>
      </w:pPr>
      <w:r>
        <w:rPr>
          <w:b/>
        </w:rPr>
        <w:t>Political Requirements</w:t>
      </w:r>
    </w:p>
    <w:p w14:paraId="69262E21" w14:textId="77777777" w:rsidR="00114D67" w:rsidRDefault="00000000">
      <w:pPr>
        <w:numPr>
          <w:ilvl w:val="0"/>
          <w:numId w:val="24"/>
        </w:numPr>
      </w:pPr>
      <w:r>
        <w:t>The system should adhere to the rules and standards that guide second-hand clothing distribution, including those affecting safety and wellness.</w:t>
      </w:r>
    </w:p>
    <w:p w14:paraId="78C4875E" w14:textId="77777777" w:rsidR="00114D67" w:rsidRDefault="00000000">
      <w:pPr>
        <w:numPr>
          <w:ilvl w:val="0"/>
          <w:numId w:val="24"/>
        </w:numPr>
      </w:pPr>
      <w:r>
        <w:t>The system should adhere to the rules and ensure that delivery employees are employed with equality and integrity.</w:t>
      </w:r>
    </w:p>
    <w:p w14:paraId="268A2A1F" w14:textId="77777777" w:rsidR="00114D67" w:rsidRDefault="00000000">
      <w:pPr>
        <w:numPr>
          <w:ilvl w:val="0"/>
          <w:numId w:val="24"/>
        </w:numPr>
      </w:pPr>
      <w:r>
        <w:t xml:space="preserve">The system should support recycling and trash reduction </w:t>
      </w:r>
      <w:proofErr w:type="gramStart"/>
      <w:r>
        <w:t>in order to</w:t>
      </w:r>
      <w:proofErr w:type="gramEnd"/>
      <w:r>
        <w:t xml:space="preserve"> improve ecological sustainability.</w:t>
      </w:r>
    </w:p>
    <w:p w14:paraId="1D7E9C3D" w14:textId="77777777" w:rsidR="00114D67" w:rsidRDefault="00000000">
      <w:pPr>
        <w:numPr>
          <w:ilvl w:val="0"/>
          <w:numId w:val="24"/>
        </w:numPr>
      </w:pPr>
      <w:r>
        <w:t>The system should not support any political motive or discrimination.</w:t>
      </w:r>
    </w:p>
    <w:p w14:paraId="1D3C93BF" w14:textId="77777777" w:rsidR="00114D67" w:rsidRDefault="00114D67"/>
    <w:p w14:paraId="37FCDA15" w14:textId="77777777" w:rsidR="00114D67" w:rsidRDefault="00114D67"/>
    <w:p w14:paraId="7A472D58" w14:textId="77777777" w:rsidR="00114D67" w:rsidRDefault="00114D67"/>
    <w:p w14:paraId="17A38162" w14:textId="77777777" w:rsidR="00114D67" w:rsidRDefault="00114D67">
      <w:pPr>
        <w:rPr>
          <w:color w:val="FF0000"/>
        </w:rPr>
      </w:pPr>
    </w:p>
    <w:p w14:paraId="76A73C2E" w14:textId="77777777" w:rsidR="00114D67" w:rsidRDefault="00000000">
      <w:pPr>
        <w:pStyle w:val="Heading2"/>
      </w:pPr>
      <w:bookmarkStart w:id="8" w:name="_Toc131283862"/>
      <w:r>
        <w:t>Design Constraints</w:t>
      </w:r>
      <w:bookmarkEnd w:id="8"/>
    </w:p>
    <w:p w14:paraId="08BC97AB" w14:textId="77777777" w:rsidR="00114D67" w:rsidRDefault="00114D67"/>
    <w:p w14:paraId="46131E6A" w14:textId="77777777" w:rsidR="00114D67" w:rsidRDefault="00000000">
      <w:pPr>
        <w:rPr>
          <w:b/>
        </w:rPr>
      </w:pPr>
      <w:r>
        <w:rPr>
          <w:b/>
        </w:rPr>
        <w:t>Technical Constraints</w:t>
      </w:r>
    </w:p>
    <w:p w14:paraId="66829130" w14:textId="77777777" w:rsidR="00114D67" w:rsidRDefault="00000000">
      <w:r>
        <w:t xml:space="preserve">    1.Project’s app should be available in web application</w:t>
      </w:r>
    </w:p>
    <w:p w14:paraId="3A08BF9F" w14:textId="77777777" w:rsidR="00114D67" w:rsidRDefault="00000000">
      <w:r>
        <w:t xml:space="preserve">    2.The system should have limitations from external services and API requirements.</w:t>
      </w:r>
    </w:p>
    <w:p w14:paraId="7CAC00CA" w14:textId="77777777" w:rsidR="00114D67" w:rsidRDefault="00000000">
      <w:r>
        <w:lastRenderedPageBreak/>
        <w:t xml:space="preserve">    3.The user should have high bandwidth for internet connectivity to show better     performance.</w:t>
      </w:r>
    </w:p>
    <w:p w14:paraId="6DA730E7" w14:textId="77777777" w:rsidR="00114D67" w:rsidRDefault="00000000">
      <w:pPr>
        <w:rPr>
          <w:b/>
        </w:rPr>
      </w:pPr>
      <w:r>
        <w:rPr>
          <w:b/>
        </w:rPr>
        <w:t>Legal Constraints.</w:t>
      </w:r>
    </w:p>
    <w:p w14:paraId="420C00EF" w14:textId="77777777" w:rsidR="00114D67" w:rsidRDefault="00000000">
      <w:r>
        <w:rPr>
          <w:b/>
        </w:rPr>
        <w:t xml:space="preserve">    </w:t>
      </w:r>
      <w:r>
        <w:t>1.All files (like image, video) that belong to clothes should be protected by copyright by Intellectual Property Law.</w:t>
      </w:r>
    </w:p>
    <w:p w14:paraId="618CA3C5" w14:textId="77777777" w:rsidR="00114D67" w:rsidRDefault="00000000">
      <w:pPr>
        <w:rPr>
          <w:b/>
        </w:rPr>
      </w:pPr>
      <w:r>
        <w:rPr>
          <w:b/>
        </w:rPr>
        <w:t>Organizational Constraints</w:t>
      </w:r>
    </w:p>
    <w:p w14:paraId="6B739953" w14:textId="77777777" w:rsidR="00114D67" w:rsidRDefault="00000000">
      <w:r>
        <w:rPr>
          <w:b/>
        </w:rPr>
        <w:t xml:space="preserve">    </w:t>
      </w:r>
      <w:r>
        <w:t xml:space="preserve">1.Deadlines should be set not late by each stakeholder that can impact designers research, </w:t>
      </w:r>
      <w:proofErr w:type="gramStart"/>
      <w:r>
        <w:t>prototype</w:t>
      </w:r>
      <w:proofErr w:type="gramEnd"/>
      <w:r>
        <w:t xml:space="preserve"> and test design ideas.</w:t>
      </w:r>
    </w:p>
    <w:p w14:paraId="4CCE0069" w14:textId="77777777" w:rsidR="00114D67" w:rsidRDefault="00000000">
      <w:r>
        <w:t xml:space="preserve">    2.Designers often </w:t>
      </w:r>
      <w:proofErr w:type="gramStart"/>
      <w:r>
        <w:t>have to</w:t>
      </w:r>
      <w:proofErr w:type="gramEnd"/>
      <w:r>
        <w:t xml:space="preserve"> balance user needs with organizational goals, which can limit design choices of clothes.</w:t>
      </w:r>
    </w:p>
    <w:p w14:paraId="15F28E58" w14:textId="77777777" w:rsidR="00114D67" w:rsidRDefault="00000000">
      <w:pPr>
        <w:rPr>
          <w:b/>
        </w:rPr>
      </w:pPr>
      <w:r>
        <w:rPr>
          <w:b/>
        </w:rPr>
        <w:t>Talent Constraints</w:t>
      </w:r>
    </w:p>
    <w:p w14:paraId="154B836A" w14:textId="77777777" w:rsidR="00114D67" w:rsidRDefault="00000000">
      <w:r>
        <w:rPr>
          <w:b/>
        </w:rPr>
        <w:t xml:space="preserve">    </w:t>
      </w:r>
      <w:r>
        <w:t>Every designer’s skill and expertise should be known to complement one another. It enables managers to provide the right people with clothes.</w:t>
      </w:r>
    </w:p>
    <w:p w14:paraId="0CFD2AE4" w14:textId="77777777" w:rsidR="00114D67" w:rsidRDefault="00114D67"/>
    <w:p w14:paraId="676314D6" w14:textId="77777777" w:rsidR="00114D67" w:rsidRDefault="00114D67">
      <w:pPr>
        <w:rPr>
          <w:color w:val="FF0000"/>
        </w:rPr>
      </w:pPr>
    </w:p>
    <w:p w14:paraId="5F2355CB" w14:textId="77777777" w:rsidR="00114D67" w:rsidRDefault="00000000">
      <w:pPr>
        <w:pStyle w:val="Heading1"/>
        <w:numPr>
          <w:ilvl w:val="0"/>
          <w:numId w:val="9"/>
        </w:numPr>
      </w:pPr>
      <w:bookmarkStart w:id="9" w:name="_Toc131283863"/>
      <w:r>
        <w:t>Use Case Analysis</w:t>
      </w:r>
      <w:bookmarkEnd w:id="9"/>
    </w:p>
    <w:p w14:paraId="699F36D8" w14:textId="77777777" w:rsidR="00114D67" w:rsidRDefault="00114D67"/>
    <w:p w14:paraId="1C07DE1A" w14:textId="77777777" w:rsidR="00114D67" w:rsidRDefault="00000000">
      <w:pPr>
        <w:rPr>
          <w:u w:val="single"/>
        </w:rPr>
      </w:pPr>
      <w:r>
        <w:rPr>
          <w:u w:val="single"/>
        </w:rPr>
        <w:t>Register as an Admin</w:t>
      </w:r>
    </w:p>
    <w:p w14:paraId="74E058EB" w14:textId="77777777" w:rsidR="00114D67" w:rsidRDefault="00114D67">
      <w:pPr>
        <w:rPr>
          <w:u w:val="single"/>
        </w:rPr>
      </w:pPr>
    </w:p>
    <w:p w14:paraId="5DC02887" w14:textId="77777777" w:rsidR="00114D67" w:rsidRDefault="00000000">
      <w:r>
        <w:rPr>
          <w:b/>
        </w:rPr>
        <w:t xml:space="preserve">Description: </w:t>
      </w:r>
      <w:r>
        <w:t>Admins team members are added to the system by the other admins. All the necessary information about personalized admin accounts is displayed on the system’s database.</w:t>
      </w:r>
    </w:p>
    <w:p w14:paraId="2FDFB84F" w14:textId="77777777" w:rsidR="00114D67" w:rsidRDefault="00114D67"/>
    <w:p w14:paraId="34AE6C71" w14:textId="77777777" w:rsidR="00114D67" w:rsidRDefault="00000000">
      <w:pPr>
        <w:rPr>
          <w:u w:val="single"/>
        </w:rPr>
      </w:pPr>
      <w:r>
        <w:rPr>
          <w:u w:val="single"/>
        </w:rPr>
        <w:t>Register as a Customer Support</w:t>
      </w:r>
    </w:p>
    <w:p w14:paraId="2282F84E" w14:textId="77777777" w:rsidR="00114D67" w:rsidRDefault="00114D67">
      <w:pPr>
        <w:rPr>
          <w:u w:val="single"/>
        </w:rPr>
      </w:pPr>
    </w:p>
    <w:p w14:paraId="157C863B" w14:textId="77777777" w:rsidR="00114D67" w:rsidRDefault="00000000">
      <w:r>
        <w:rPr>
          <w:b/>
        </w:rPr>
        <w:t>Description</w:t>
      </w:r>
      <w:r>
        <w:t>: Customer Support accounts are registered to the system to assist users. Customer Support registrations are assigned by the admins team.</w:t>
      </w:r>
    </w:p>
    <w:p w14:paraId="65363A42" w14:textId="77777777" w:rsidR="00114D67" w:rsidRDefault="00114D67"/>
    <w:p w14:paraId="6C65D1FC" w14:textId="46BA0208" w:rsidR="00114D67" w:rsidRDefault="00000000">
      <w:pPr>
        <w:rPr>
          <w:u w:val="single"/>
        </w:rPr>
      </w:pPr>
      <w:r>
        <w:rPr>
          <w:u w:val="single"/>
        </w:rPr>
        <w:t xml:space="preserve">Register as a </w:t>
      </w:r>
      <w:ins w:id="10" w:author="Atlas Hamzali" w:date="2023-04-23T19:28:00Z">
        <w:r w:rsidR="007144F0">
          <w:rPr>
            <w:u w:val="single"/>
          </w:rPr>
          <w:t>Donor</w:t>
        </w:r>
      </w:ins>
      <w:del w:id="11" w:author="Atlas Hamzali" w:date="2023-04-23T19:28:00Z">
        <w:r w:rsidDel="007144F0">
          <w:rPr>
            <w:u w:val="single"/>
          </w:rPr>
          <w:delText>User</w:delText>
        </w:r>
      </w:del>
      <w:r>
        <w:rPr>
          <w:u w:val="single"/>
        </w:rPr>
        <w:t xml:space="preserve"> </w:t>
      </w:r>
    </w:p>
    <w:p w14:paraId="1935B2DA" w14:textId="77777777" w:rsidR="00114D67" w:rsidRDefault="00114D67">
      <w:pPr>
        <w:rPr>
          <w:u w:val="single"/>
        </w:rPr>
      </w:pPr>
    </w:p>
    <w:p w14:paraId="3C1B03E0" w14:textId="538C5A97" w:rsidR="00114D67" w:rsidRDefault="00000000">
      <w:r>
        <w:rPr>
          <w:b/>
        </w:rPr>
        <w:t>Description</w:t>
      </w:r>
      <w:r>
        <w:t xml:space="preserve">: </w:t>
      </w:r>
      <w:del w:id="12" w:author="Atlas Hamzali" w:date="2023-04-23T19:28:00Z">
        <w:r w:rsidDel="007144F0">
          <w:delText xml:space="preserve">User </w:delText>
        </w:r>
      </w:del>
      <w:ins w:id="13" w:author="Atlas Hamzali" w:date="2023-04-23T19:28:00Z">
        <w:r w:rsidR="007144F0">
          <w:t>Donor</w:t>
        </w:r>
        <w:r w:rsidR="007144F0">
          <w:t xml:space="preserve"> </w:t>
        </w:r>
      </w:ins>
      <w:r>
        <w:t xml:space="preserve">accounts are registered to the system to either use the facilities </w:t>
      </w:r>
      <w:proofErr w:type="gramStart"/>
      <w:r>
        <w:t>and</w:t>
      </w:r>
      <w:proofErr w:type="gramEnd"/>
      <w:r>
        <w:t xml:space="preserve"> get needed help.</w:t>
      </w:r>
    </w:p>
    <w:p w14:paraId="7370886E" w14:textId="77777777" w:rsidR="00114D67" w:rsidRDefault="00114D67"/>
    <w:p w14:paraId="3F2EDEEB" w14:textId="77777777" w:rsidR="00114D67" w:rsidRDefault="00000000">
      <w:pPr>
        <w:rPr>
          <w:u w:val="single"/>
        </w:rPr>
      </w:pPr>
      <w:r>
        <w:rPr>
          <w:u w:val="single"/>
        </w:rPr>
        <w:t xml:space="preserve">Donate Clothes </w:t>
      </w:r>
    </w:p>
    <w:p w14:paraId="042ABA10" w14:textId="77777777" w:rsidR="00114D67" w:rsidRDefault="00114D67">
      <w:pPr>
        <w:rPr>
          <w:u w:val="single"/>
        </w:rPr>
      </w:pPr>
    </w:p>
    <w:p w14:paraId="76309F5F" w14:textId="77777777" w:rsidR="00114D67" w:rsidRDefault="00000000">
      <w:r>
        <w:rPr>
          <w:b/>
        </w:rPr>
        <w:t>Description</w:t>
      </w:r>
      <w:r>
        <w:t xml:space="preserve">: Donors can donate their second-hand clothes through the system by adding all the information needed (size, color, condition, picture). </w:t>
      </w:r>
    </w:p>
    <w:p w14:paraId="425EFC1E" w14:textId="77777777" w:rsidR="00114D67" w:rsidRDefault="00114D67"/>
    <w:p w14:paraId="50FAE76F" w14:textId="77777777" w:rsidR="00114D67" w:rsidRDefault="00000000">
      <w:pPr>
        <w:rPr>
          <w:u w:val="single"/>
        </w:rPr>
      </w:pPr>
      <w:r>
        <w:rPr>
          <w:u w:val="single"/>
        </w:rPr>
        <w:t>Remove Donation</w:t>
      </w:r>
    </w:p>
    <w:p w14:paraId="448D73AD" w14:textId="77777777" w:rsidR="00114D67" w:rsidRDefault="00114D67">
      <w:pPr>
        <w:rPr>
          <w:u w:val="single"/>
        </w:rPr>
      </w:pPr>
    </w:p>
    <w:p w14:paraId="019B9256" w14:textId="5AC37DA3" w:rsidR="00114D67" w:rsidRDefault="00000000">
      <w:r>
        <w:rPr>
          <w:b/>
        </w:rPr>
        <w:t>Description</w:t>
      </w:r>
      <w:r>
        <w:t xml:space="preserve">: </w:t>
      </w:r>
      <w:del w:id="14" w:author="Atlas Hamzali" w:date="2023-04-23T19:29:00Z">
        <w:r w:rsidDel="007144F0">
          <w:delText>Users and Admins</w:delText>
        </w:r>
      </w:del>
      <w:ins w:id="15" w:author="Atlas Hamzali" w:date="2023-04-23T19:29:00Z">
        <w:r w:rsidR="007144F0">
          <w:t>Donor</w:t>
        </w:r>
      </w:ins>
      <w:r>
        <w:t xml:space="preserve"> </w:t>
      </w:r>
      <w:proofErr w:type="gramStart"/>
      <w:r>
        <w:t>have</w:t>
      </w:r>
      <w:proofErr w:type="gramEnd"/>
      <w:r>
        <w:t xml:space="preserve"> the ability to request the removal of a donation if they are not satisfied with it for any reason.</w:t>
      </w:r>
    </w:p>
    <w:p w14:paraId="4849A297" w14:textId="77777777" w:rsidR="00114D67" w:rsidRDefault="00114D67"/>
    <w:p w14:paraId="4BEF6149" w14:textId="77777777" w:rsidR="00114D67" w:rsidRDefault="00000000">
      <w:pPr>
        <w:rPr>
          <w:u w:val="single"/>
        </w:rPr>
      </w:pPr>
      <w:r>
        <w:rPr>
          <w:u w:val="single"/>
        </w:rPr>
        <w:t xml:space="preserve">Search Clothes </w:t>
      </w:r>
    </w:p>
    <w:p w14:paraId="3973F813" w14:textId="77777777" w:rsidR="00114D67" w:rsidRDefault="00114D67">
      <w:pPr>
        <w:rPr>
          <w:u w:val="single"/>
        </w:rPr>
      </w:pPr>
    </w:p>
    <w:p w14:paraId="3100C07A" w14:textId="6E31C1C1" w:rsidR="00114D67" w:rsidRDefault="00000000">
      <w:r>
        <w:rPr>
          <w:b/>
        </w:rPr>
        <w:t>Description</w:t>
      </w:r>
      <w:r>
        <w:t xml:space="preserve">: </w:t>
      </w:r>
      <w:proofErr w:type="spellStart"/>
      <w:ins w:id="16" w:author="Atlas Hamzali" w:date="2023-04-23T19:29:00Z">
        <w:r w:rsidR="007144F0">
          <w:t>Donee</w:t>
        </w:r>
      </w:ins>
      <w:proofErr w:type="spellEnd"/>
      <w:del w:id="17" w:author="Atlas Hamzali" w:date="2023-04-23T19:29:00Z">
        <w:r w:rsidDel="007144F0">
          <w:delText>Users</w:delText>
        </w:r>
      </w:del>
      <w:r>
        <w:t xml:space="preserve"> can search for the needed clothes and check the related information (size, color, condition, location).</w:t>
      </w:r>
    </w:p>
    <w:p w14:paraId="04E4DE6B" w14:textId="77777777" w:rsidR="00114D67" w:rsidRDefault="00114D67">
      <w:pPr>
        <w:rPr>
          <w:u w:val="single"/>
        </w:rPr>
      </w:pPr>
    </w:p>
    <w:p w14:paraId="5B355708" w14:textId="77777777" w:rsidR="00114D67" w:rsidRDefault="00000000">
      <w:pPr>
        <w:rPr>
          <w:u w:val="single"/>
        </w:rPr>
      </w:pPr>
      <w:r>
        <w:rPr>
          <w:u w:val="single"/>
        </w:rPr>
        <w:lastRenderedPageBreak/>
        <w:t xml:space="preserve">View Inventory </w:t>
      </w:r>
    </w:p>
    <w:p w14:paraId="2858B589" w14:textId="77777777" w:rsidR="00114D67" w:rsidRDefault="00114D67"/>
    <w:p w14:paraId="6E390443" w14:textId="1FA1D8F6" w:rsidR="00114D67" w:rsidRDefault="00000000">
      <w:r>
        <w:rPr>
          <w:b/>
        </w:rPr>
        <w:t>Description</w:t>
      </w:r>
      <w:r>
        <w:t>: All the ranks (</w:t>
      </w:r>
      <w:proofErr w:type="spellStart"/>
      <w:ins w:id="18" w:author="Atlas Hamzali" w:date="2023-04-23T19:29:00Z">
        <w:r w:rsidR="007144F0">
          <w:t>Donee</w:t>
        </w:r>
      </w:ins>
      <w:proofErr w:type="spellEnd"/>
      <w:del w:id="19" w:author="Atlas Hamzali" w:date="2023-04-23T19:29:00Z">
        <w:r w:rsidDel="007144F0">
          <w:delText>user</w:delText>
        </w:r>
      </w:del>
      <w:r>
        <w:t>, Customer Support, admin) can view the inventory levels of specific categories of clothes.</w:t>
      </w:r>
    </w:p>
    <w:p w14:paraId="1C6560B9" w14:textId="77777777" w:rsidR="00114D67" w:rsidRDefault="00114D67"/>
    <w:p w14:paraId="783C5FB6" w14:textId="77777777" w:rsidR="00114D67" w:rsidRDefault="00000000">
      <w:pPr>
        <w:rPr>
          <w:u w:val="single"/>
        </w:rPr>
      </w:pPr>
      <w:r>
        <w:rPr>
          <w:u w:val="single"/>
        </w:rPr>
        <w:t xml:space="preserve">Request </w:t>
      </w:r>
      <w:del w:id="20" w:author="Atlas Hamzali" w:date="2023-04-23T19:29:00Z">
        <w:r w:rsidDel="007144F0">
          <w:rPr>
            <w:u w:val="single"/>
          </w:rPr>
          <w:delText xml:space="preserve">Existing </w:delText>
        </w:r>
      </w:del>
      <w:r>
        <w:rPr>
          <w:u w:val="single"/>
        </w:rPr>
        <w:t>Donation</w:t>
      </w:r>
    </w:p>
    <w:p w14:paraId="3F30C666" w14:textId="77777777" w:rsidR="00114D67" w:rsidRDefault="00114D67">
      <w:pPr>
        <w:rPr>
          <w:u w:val="single"/>
        </w:rPr>
      </w:pPr>
    </w:p>
    <w:p w14:paraId="4D380581" w14:textId="7989700C" w:rsidR="00114D67" w:rsidRDefault="00000000">
      <w:r>
        <w:rPr>
          <w:b/>
        </w:rPr>
        <w:t>Description</w:t>
      </w:r>
      <w:r>
        <w:t xml:space="preserve">: </w:t>
      </w:r>
      <w:proofErr w:type="spellStart"/>
      <w:ins w:id="21" w:author="Atlas Hamzali" w:date="2023-04-23T19:29:00Z">
        <w:r w:rsidR="007144F0">
          <w:t>Donee</w:t>
        </w:r>
      </w:ins>
      <w:proofErr w:type="spellEnd"/>
      <w:del w:id="22" w:author="Atlas Hamzali" w:date="2023-04-23T19:29:00Z">
        <w:r w:rsidDel="007144F0">
          <w:delText>Users</w:delText>
        </w:r>
      </w:del>
      <w:r>
        <w:t xml:space="preserve"> can request </w:t>
      </w:r>
      <w:del w:id="23" w:author="Atlas Hamzali" w:date="2023-04-23T19:29:00Z">
        <w:r w:rsidDel="007144F0">
          <w:delText>iteams</w:delText>
        </w:r>
      </w:del>
      <w:ins w:id="24" w:author="Atlas Hamzali" w:date="2023-04-23T19:29:00Z">
        <w:r w:rsidR="007144F0">
          <w:t>items</w:t>
        </w:r>
      </w:ins>
      <w:r>
        <w:t xml:space="preserve"> available on the system.  If needed, a Customer Support team is asked for assistance with the requesting procedure. </w:t>
      </w:r>
    </w:p>
    <w:p w14:paraId="79380685" w14:textId="77777777" w:rsidR="00114D67" w:rsidRDefault="00114D67"/>
    <w:p w14:paraId="755F024A" w14:textId="77777777" w:rsidR="00114D67" w:rsidRDefault="00114D67"/>
    <w:p w14:paraId="58E7D953" w14:textId="05C89977" w:rsidR="00114D67" w:rsidDel="007144F0" w:rsidRDefault="00000000">
      <w:pPr>
        <w:rPr>
          <w:del w:id="25" w:author="Atlas Hamzali" w:date="2023-04-23T19:30:00Z"/>
          <w:u w:val="single"/>
        </w:rPr>
      </w:pPr>
      <w:del w:id="26" w:author="Atlas Hamzali" w:date="2023-04-23T19:30:00Z">
        <w:r w:rsidDel="007144F0">
          <w:rPr>
            <w:u w:val="single"/>
          </w:rPr>
          <w:delText xml:space="preserve">Request Special Donation </w:delText>
        </w:r>
      </w:del>
    </w:p>
    <w:p w14:paraId="51893C83" w14:textId="7BB41550" w:rsidR="00114D67" w:rsidDel="007144F0" w:rsidRDefault="00114D67">
      <w:pPr>
        <w:rPr>
          <w:del w:id="27" w:author="Atlas Hamzali" w:date="2023-04-23T19:30:00Z"/>
          <w:u w:val="single"/>
        </w:rPr>
      </w:pPr>
    </w:p>
    <w:p w14:paraId="18E354FE" w14:textId="15A2FCED" w:rsidR="00114D67" w:rsidRDefault="00000000">
      <w:del w:id="28" w:author="Atlas Hamzali" w:date="2023-04-23T19:30:00Z">
        <w:r w:rsidDel="007144F0">
          <w:rPr>
            <w:b/>
          </w:rPr>
          <w:delText>Description</w:delText>
        </w:r>
        <w:r w:rsidDel="007144F0">
          <w:delText>: Users request specific clothing items they need that are not present in the system. As soon as there is any clothing that matches the criteria provided by the user, the system sends notification to the user’s account providing container box location, clothing details, and donor account information.</w:delText>
        </w:r>
      </w:del>
    </w:p>
    <w:p w14:paraId="64406139" w14:textId="77777777" w:rsidR="00114D67" w:rsidRDefault="00114D67"/>
    <w:p w14:paraId="14DEB674" w14:textId="77777777" w:rsidR="00114D67" w:rsidRDefault="00000000">
      <w:pPr>
        <w:rPr>
          <w:u w:val="single"/>
        </w:rPr>
      </w:pPr>
      <w:r>
        <w:rPr>
          <w:u w:val="single"/>
        </w:rPr>
        <w:t>Raise an Issue</w:t>
      </w:r>
    </w:p>
    <w:p w14:paraId="3F0A4573" w14:textId="77777777" w:rsidR="00114D67" w:rsidRDefault="00114D67">
      <w:pPr>
        <w:rPr>
          <w:u w:val="single"/>
        </w:rPr>
      </w:pPr>
    </w:p>
    <w:p w14:paraId="0817274B" w14:textId="77777777" w:rsidR="00114D67" w:rsidRDefault="00000000">
      <w:r>
        <w:rPr>
          <w:b/>
        </w:rPr>
        <w:t>Description</w:t>
      </w:r>
      <w:r>
        <w:t xml:space="preserve">: Users can provide all the complaints, suggestions, and reports related to the donation and the distribution </w:t>
      </w:r>
      <w:proofErr w:type="gramStart"/>
      <w:r>
        <w:t>experience  (</w:t>
      </w:r>
      <w:proofErr w:type="gramEnd"/>
      <w:r>
        <w:t xml:space="preserve">reports mainly cover the condition of container boxes, for ex: damaged, not working, </w:t>
      </w:r>
      <w:proofErr w:type="spellStart"/>
      <w:r>
        <w:t>etc</w:t>
      </w:r>
      <w:proofErr w:type="spellEnd"/>
      <w:r>
        <w:t xml:space="preserve">) with the assistance of Customer Support. </w:t>
      </w:r>
    </w:p>
    <w:p w14:paraId="7B4B2BE7" w14:textId="77777777" w:rsidR="00114D67" w:rsidRDefault="00114D67"/>
    <w:p w14:paraId="0DE03DF3" w14:textId="1A8025FF" w:rsidR="00114D67" w:rsidRDefault="00000000">
      <w:pPr>
        <w:rPr>
          <w:u w:val="single"/>
        </w:rPr>
      </w:pPr>
      <w:r>
        <w:rPr>
          <w:u w:val="single"/>
        </w:rPr>
        <w:t xml:space="preserve">Provide Donation Feedback </w:t>
      </w:r>
      <w:ins w:id="29" w:author="Atlas Hamzali" w:date="2023-04-23T19:30:00Z">
        <w:r w:rsidR="007144F0">
          <w:rPr>
            <w:u w:val="single"/>
          </w:rPr>
          <w:t>Report</w:t>
        </w:r>
      </w:ins>
    </w:p>
    <w:p w14:paraId="6EB53EA9" w14:textId="24D0D27D" w:rsidR="00114D67" w:rsidRDefault="00000000">
      <w:r>
        <w:rPr>
          <w:b/>
        </w:rPr>
        <w:t>Description:</w:t>
      </w:r>
      <w:r>
        <w:t xml:space="preserve"> </w:t>
      </w:r>
      <w:proofErr w:type="spellStart"/>
      <w:ins w:id="30" w:author="Atlas Hamzali" w:date="2023-04-23T19:30:00Z">
        <w:r w:rsidR="007144F0">
          <w:t>Donee</w:t>
        </w:r>
      </w:ins>
      <w:proofErr w:type="spellEnd"/>
      <w:del w:id="31" w:author="Atlas Hamzali" w:date="2023-04-23T19:30:00Z">
        <w:r w:rsidDel="007144F0">
          <w:delText>Users</w:delText>
        </w:r>
      </w:del>
      <w:r>
        <w:t xml:space="preserve"> provide their feedback on the quality of the provided clothes (ex: condition is same/not same as described by the donator).</w:t>
      </w:r>
    </w:p>
    <w:p w14:paraId="3A31B9C1" w14:textId="77777777" w:rsidR="00114D67" w:rsidRDefault="00114D67"/>
    <w:p w14:paraId="20AFEB5F" w14:textId="77777777" w:rsidR="00114D67" w:rsidRDefault="00000000">
      <w:pPr>
        <w:rPr>
          <w:u w:val="single"/>
        </w:rPr>
      </w:pPr>
      <w:r>
        <w:rPr>
          <w:u w:val="single"/>
        </w:rPr>
        <w:t>Assist User</w:t>
      </w:r>
    </w:p>
    <w:p w14:paraId="17E54F37" w14:textId="77777777" w:rsidR="00114D67" w:rsidRDefault="00114D67"/>
    <w:p w14:paraId="531CB131" w14:textId="77777777" w:rsidR="00114D67" w:rsidRDefault="00000000">
      <w:r>
        <w:rPr>
          <w:b/>
        </w:rPr>
        <w:t>Description:</w:t>
      </w:r>
      <w:r>
        <w:t xml:space="preserve"> Customer support answers users’ questions and assists in the process to help users to overcome any issues they may be experiencing and continue using the service ensuring its long-term success.</w:t>
      </w:r>
    </w:p>
    <w:p w14:paraId="0EC69832" w14:textId="77777777" w:rsidR="00114D67" w:rsidRDefault="00114D67"/>
    <w:p w14:paraId="73C95F26" w14:textId="7C7A253C" w:rsidR="00114D67" w:rsidDel="007F5072" w:rsidRDefault="00000000">
      <w:pPr>
        <w:rPr>
          <w:del w:id="32" w:author="Atlas Hamzali" w:date="2023-04-23T19:30:00Z"/>
          <w:u w:val="single"/>
        </w:rPr>
      </w:pPr>
      <w:del w:id="33" w:author="Atlas Hamzali" w:date="2023-04-23T19:30:00Z">
        <w:r w:rsidDel="007F5072">
          <w:rPr>
            <w:u w:val="single"/>
          </w:rPr>
          <w:delText>Analyze Feedback</w:delText>
        </w:r>
      </w:del>
    </w:p>
    <w:p w14:paraId="0F541C5C" w14:textId="74F36B1A" w:rsidR="00114D67" w:rsidDel="007F5072" w:rsidRDefault="00114D67">
      <w:pPr>
        <w:rPr>
          <w:del w:id="34" w:author="Atlas Hamzali" w:date="2023-04-23T19:30:00Z"/>
        </w:rPr>
      </w:pPr>
    </w:p>
    <w:p w14:paraId="28D0AA19" w14:textId="05A1E89B" w:rsidR="00114D67" w:rsidDel="007F5072" w:rsidRDefault="00000000">
      <w:pPr>
        <w:rPr>
          <w:del w:id="35" w:author="Atlas Hamzali" w:date="2023-04-23T19:30:00Z"/>
        </w:rPr>
      </w:pPr>
      <w:del w:id="36" w:author="Atlas Hamzali" w:date="2023-04-23T19:30:00Z">
        <w:r w:rsidDel="007F5072">
          <w:rPr>
            <w:b/>
          </w:rPr>
          <w:delText>Description:</w:delText>
        </w:r>
        <w:r w:rsidDel="007F5072">
          <w:delText xml:space="preserve"> Customer support analyzes the feedback the user provided to understand the issue or suggestion being raised, identify the root cause of the problem, and provide any necessary context or additional information to the admin team.</w:delText>
        </w:r>
      </w:del>
    </w:p>
    <w:p w14:paraId="681A4F28" w14:textId="77777777" w:rsidR="00114D67" w:rsidRDefault="00114D67"/>
    <w:p w14:paraId="545B95B6" w14:textId="422237F9" w:rsidR="00114D67" w:rsidRDefault="00000000">
      <w:pPr>
        <w:rPr>
          <w:u w:val="single"/>
        </w:rPr>
      </w:pPr>
      <w:r>
        <w:rPr>
          <w:u w:val="single"/>
        </w:rPr>
        <w:t xml:space="preserve">Forward </w:t>
      </w:r>
      <w:ins w:id="37" w:author="Atlas Hamzali" w:date="2023-04-23T19:30:00Z">
        <w:r w:rsidR="007F5072">
          <w:rPr>
            <w:u w:val="single"/>
          </w:rPr>
          <w:t>Report</w:t>
        </w:r>
      </w:ins>
      <w:del w:id="38" w:author="Atlas Hamzali" w:date="2023-04-23T19:30:00Z">
        <w:r w:rsidDel="007F5072">
          <w:rPr>
            <w:u w:val="single"/>
          </w:rPr>
          <w:delText>Feedback</w:delText>
        </w:r>
      </w:del>
    </w:p>
    <w:p w14:paraId="588B3B56" w14:textId="77777777" w:rsidR="00114D67" w:rsidRDefault="00114D67"/>
    <w:p w14:paraId="7070325F" w14:textId="77777777" w:rsidR="00114D67" w:rsidRDefault="00000000">
      <w:r>
        <w:rPr>
          <w:b/>
        </w:rPr>
        <w:t>Description:</w:t>
      </w:r>
      <w:r>
        <w:t xml:space="preserve"> Customer support forwards the feedback to the admin team so that the issue can be addressed and resolved by the admin team in a proper manner. </w:t>
      </w:r>
    </w:p>
    <w:p w14:paraId="1B496871" w14:textId="77777777" w:rsidR="00114D67" w:rsidRDefault="00114D67"/>
    <w:p w14:paraId="6A386953" w14:textId="0D262419" w:rsidR="00114D67" w:rsidRDefault="00000000">
      <w:pPr>
        <w:rPr>
          <w:u w:val="single"/>
        </w:rPr>
      </w:pPr>
      <w:r>
        <w:rPr>
          <w:u w:val="single"/>
        </w:rPr>
        <w:t xml:space="preserve">Work on </w:t>
      </w:r>
      <w:ins w:id="39" w:author="Atlas Hamzali" w:date="2023-04-23T19:31:00Z">
        <w:r w:rsidR="007F5072">
          <w:rPr>
            <w:u w:val="single"/>
          </w:rPr>
          <w:t>Report</w:t>
        </w:r>
      </w:ins>
      <w:del w:id="40" w:author="Atlas Hamzali" w:date="2023-04-23T19:31:00Z">
        <w:r w:rsidDel="007F5072">
          <w:rPr>
            <w:u w:val="single"/>
          </w:rPr>
          <w:delText>Feedback</w:delText>
        </w:r>
      </w:del>
    </w:p>
    <w:p w14:paraId="112D90CA" w14:textId="77777777" w:rsidR="00114D67" w:rsidRDefault="00114D67"/>
    <w:p w14:paraId="1C183D9F" w14:textId="77777777" w:rsidR="00114D67" w:rsidRDefault="00000000">
      <w:r>
        <w:rPr>
          <w:b/>
        </w:rPr>
        <w:t>Description:</w:t>
      </w:r>
      <w:r>
        <w:t xml:space="preserve"> Admin team gets the report and works on it for the improvements to ensure the maintenance of a high level of customer satisfaction and loyalty.</w:t>
      </w:r>
    </w:p>
    <w:p w14:paraId="6900C4FE" w14:textId="77777777" w:rsidR="00114D67" w:rsidRDefault="00114D67"/>
    <w:p w14:paraId="5D922202" w14:textId="77777777" w:rsidR="00114D67" w:rsidRDefault="00000000">
      <w:pPr>
        <w:rPr>
          <w:u w:val="single"/>
        </w:rPr>
      </w:pPr>
      <w:r>
        <w:rPr>
          <w:u w:val="single"/>
        </w:rPr>
        <w:lastRenderedPageBreak/>
        <w:t xml:space="preserve">Manage User Account </w:t>
      </w:r>
    </w:p>
    <w:p w14:paraId="4A2F897B" w14:textId="77777777" w:rsidR="00114D67" w:rsidRDefault="00114D67"/>
    <w:p w14:paraId="1CBA1CF6" w14:textId="77777777" w:rsidR="00114D67" w:rsidRDefault="00000000">
      <w:r>
        <w:rPr>
          <w:b/>
        </w:rPr>
        <w:t>Description:</w:t>
      </w:r>
      <w:r>
        <w:t xml:space="preserve"> Admin team can delete or edit information on user profiles. There is a possibility that a user account is also deleted completely if suspended for a behavior against the rules.</w:t>
      </w:r>
    </w:p>
    <w:p w14:paraId="2AF5C4B6" w14:textId="77777777" w:rsidR="00114D67" w:rsidRDefault="00114D67"/>
    <w:p w14:paraId="31884E90" w14:textId="77777777" w:rsidR="00114D67" w:rsidRDefault="00114D67"/>
    <w:p w14:paraId="553AB8FC" w14:textId="77777777" w:rsidR="00114D67" w:rsidRDefault="00114D67"/>
    <w:p w14:paraId="48D7911C" w14:textId="77777777" w:rsidR="00114D67" w:rsidRDefault="00114D67">
      <w:pPr>
        <w:rPr>
          <w:color w:val="FF0000"/>
        </w:rPr>
      </w:pPr>
    </w:p>
    <w:p w14:paraId="10E6B8CA" w14:textId="77777777" w:rsidR="00114D67" w:rsidRDefault="00000000">
      <w:pPr>
        <w:pStyle w:val="Heading2"/>
      </w:pPr>
      <w:bookmarkStart w:id="41" w:name="_Toc131283864"/>
      <w:r>
        <w:t>External Actor Descriptions</w:t>
      </w:r>
      <w:bookmarkEnd w:id="41"/>
    </w:p>
    <w:p w14:paraId="7E4BDA25" w14:textId="77777777" w:rsidR="00114D67" w:rsidRDefault="00114D67">
      <w:pPr>
        <w:rPr>
          <w:u w:val="single"/>
        </w:rPr>
      </w:pPr>
    </w:p>
    <w:p w14:paraId="3EFCC98F" w14:textId="77777777" w:rsidR="00114D67" w:rsidRDefault="00000000">
      <w:pPr>
        <w:rPr>
          <w:u w:val="single"/>
        </w:rPr>
      </w:pPr>
      <w:r>
        <w:rPr>
          <w:u w:val="single"/>
        </w:rPr>
        <w:t>Human actors:</w:t>
      </w:r>
    </w:p>
    <w:p w14:paraId="02CD4034" w14:textId="77777777" w:rsidR="00114D67" w:rsidRDefault="00114D67">
      <w:pPr>
        <w:rPr>
          <w:u w:val="single"/>
        </w:rPr>
      </w:pPr>
    </w:p>
    <w:p w14:paraId="1724C8C9" w14:textId="77777777" w:rsidR="00114D67" w:rsidRDefault="00000000">
      <w:r>
        <w:rPr>
          <w:b/>
        </w:rPr>
        <w:t>System admins:</w:t>
      </w:r>
      <w:r>
        <w:t xml:space="preserve"> Individuals who manage the system and its operations.</w:t>
      </w:r>
    </w:p>
    <w:p w14:paraId="79377BD8" w14:textId="77777777" w:rsidR="00114D67" w:rsidRDefault="00000000">
      <w:proofErr w:type="spellStart"/>
      <w:r>
        <w:rPr>
          <w:b/>
        </w:rPr>
        <w:t>Donee</w:t>
      </w:r>
      <w:proofErr w:type="spellEnd"/>
      <w:r>
        <w:rPr>
          <w:b/>
        </w:rPr>
        <w:t>:</w:t>
      </w:r>
      <w:r>
        <w:t xml:space="preserve"> Individuals who receive free second-hand clothing from the system </w:t>
      </w:r>
    </w:p>
    <w:p w14:paraId="6097007B" w14:textId="77777777" w:rsidR="00114D67" w:rsidRDefault="00000000">
      <w:r>
        <w:rPr>
          <w:b/>
        </w:rPr>
        <w:t xml:space="preserve">Donor: </w:t>
      </w:r>
      <w:r>
        <w:t>Individuals who donate second-hand clothing to the system</w:t>
      </w:r>
    </w:p>
    <w:p w14:paraId="1BFA67FF" w14:textId="77777777" w:rsidR="00114D67" w:rsidRDefault="00000000">
      <w:r>
        <w:rPr>
          <w:b/>
        </w:rPr>
        <w:t>Customer Support:</w:t>
      </w:r>
      <w:r>
        <w:t xml:space="preserve"> Individuals who help manage the work of the system by sorting, organizing, and distributing clothes.</w:t>
      </w:r>
    </w:p>
    <w:p w14:paraId="70745808" w14:textId="77777777" w:rsidR="00114D67" w:rsidRDefault="00114D67"/>
    <w:p w14:paraId="3A62262A" w14:textId="77777777" w:rsidR="00114D67" w:rsidRDefault="00114D67"/>
    <w:p w14:paraId="625EEB74" w14:textId="77777777" w:rsidR="00114D67" w:rsidRDefault="00114D67">
      <w:pPr>
        <w:rPr>
          <w:color w:val="FF0000"/>
        </w:rPr>
      </w:pPr>
    </w:p>
    <w:p w14:paraId="6E7BA4F1" w14:textId="77777777" w:rsidR="00114D67" w:rsidRDefault="00000000">
      <w:pPr>
        <w:pStyle w:val="Heading2"/>
      </w:pPr>
      <w:bookmarkStart w:id="42" w:name="_Toc131283865"/>
      <w:r>
        <w:t>User Story Descriptions</w:t>
      </w:r>
      <w:bookmarkEnd w:id="42"/>
    </w:p>
    <w:p w14:paraId="1873AFA8" w14:textId="77777777" w:rsidR="00114D67" w:rsidRDefault="00114D67"/>
    <w:tbl>
      <w:tblPr>
        <w:tblStyle w:val="a3"/>
        <w:tblW w:w="9855"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1332"/>
        <w:gridCol w:w="799"/>
        <w:gridCol w:w="6392"/>
        <w:gridCol w:w="1332"/>
      </w:tblGrid>
      <w:tr w:rsidR="00114D67" w14:paraId="1DA1D623" w14:textId="77777777">
        <w:tc>
          <w:tcPr>
            <w:tcW w:w="2131" w:type="dxa"/>
            <w:gridSpan w:val="2"/>
            <w:shd w:val="clear" w:color="auto" w:fill="31849B"/>
          </w:tcPr>
          <w:p w14:paraId="29268E7C" w14:textId="77777777" w:rsidR="00114D67" w:rsidRDefault="00000000">
            <w:pPr>
              <w:rPr>
                <w:color w:val="FFFFFF"/>
              </w:rPr>
            </w:pPr>
            <w:r>
              <w:rPr>
                <w:color w:val="FFFFFF"/>
              </w:rPr>
              <w:t>User story name</w:t>
            </w:r>
          </w:p>
        </w:tc>
        <w:tc>
          <w:tcPr>
            <w:tcW w:w="6392" w:type="dxa"/>
            <w:shd w:val="clear" w:color="auto" w:fill="31849B"/>
          </w:tcPr>
          <w:p w14:paraId="4734E557" w14:textId="77777777" w:rsidR="00114D67" w:rsidRDefault="00000000">
            <w:pPr>
              <w:rPr>
                <w:color w:val="FFFFFF"/>
              </w:rPr>
            </w:pPr>
            <w:r>
              <w:rPr>
                <w:color w:val="FFFFFF"/>
              </w:rPr>
              <w:t>Description</w:t>
            </w:r>
          </w:p>
        </w:tc>
        <w:tc>
          <w:tcPr>
            <w:tcW w:w="1332" w:type="dxa"/>
            <w:shd w:val="clear" w:color="auto" w:fill="31849B"/>
          </w:tcPr>
          <w:p w14:paraId="534F2095" w14:textId="77777777" w:rsidR="00114D67" w:rsidRDefault="00000000">
            <w:pPr>
              <w:rPr>
                <w:color w:val="FFFFFF"/>
              </w:rPr>
            </w:pPr>
            <w:r>
              <w:rPr>
                <w:color w:val="FFFFFF"/>
              </w:rPr>
              <w:t>Release</w:t>
            </w:r>
          </w:p>
        </w:tc>
      </w:tr>
      <w:tr w:rsidR="00114D67" w14:paraId="38C7F163" w14:textId="77777777">
        <w:trPr>
          <w:trHeight w:val="1116"/>
        </w:trPr>
        <w:tc>
          <w:tcPr>
            <w:tcW w:w="2131" w:type="dxa"/>
            <w:gridSpan w:val="2"/>
          </w:tcPr>
          <w:p w14:paraId="64A0C6AB" w14:textId="77777777" w:rsidR="00114D67" w:rsidRDefault="00000000">
            <w:pPr>
              <w:pBdr>
                <w:top w:val="nil"/>
                <w:left w:val="nil"/>
                <w:bottom w:val="nil"/>
                <w:right w:val="nil"/>
                <w:between w:val="nil"/>
              </w:pBdr>
              <w:rPr>
                <w:rFonts w:ascii="Arial" w:eastAsia="Arial" w:hAnsi="Arial" w:cs="Arial"/>
                <w:color w:val="000000"/>
                <w:sz w:val="20"/>
                <w:szCs w:val="20"/>
              </w:rPr>
            </w:pPr>
            <w:r>
              <w:rPr>
                <w:rFonts w:ascii="Times New Roman" w:eastAsia="Times New Roman" w:hAnsi="Times New Roman" w:cs="Times New Roman"/>
                <w:sz w:val="22"/>
                <w:szCs w:val="22"/>
              </w:rPr>
              <w:t>Register Admins</w:t>
            </w:r>
          </w:p>
        </w:tc>
        <w:tc>
          <w:tcPr>
            <w:tcW w:w="6392" w:type="dxa"/>
          </w:tcPr>
          <w:p w14:paraId="06F272AE" w14:textId="77777777" w:rsidR="00114D67" w:rsidRDefault="00000000">
            <w:r>
              <w:rPr>
                <w:rFonts w:ascii="Times New Roman" w:eastAsia="Times New Roman" w:hAnsi="Times New Roman" w:cs="Times New Roman"/>
                <w:sz w:val="22"/>
                <w:szCs w:val="22"/>
              </w:rPr>
              <w:t>Each of the admins team members will be added to the system by the other admins. All the necessary information about personalized admin accounts will be displayed on the system’s database</w:t>
            </w:r>
          </w:p>
        </w:tc>
        <w:tc>
          <w:tcPr>
            <w:tcW w:w="1332" w:type="dxa"/>
          </w:tcPr>
          <w:p w14:paraId="1E26278C" w14:textId="77777777" w:rsidR="00114D67" w:rsidRDefault="00000000">
            <w:r>
              <w:t>R1</w:t>
            </w:r>
          </w:p>
        </w:tc>
      </w:tr>
      <w:tr w:rsidR="00114D67" w14:paraId="195C655C" w14:textId="77777777">
        <w:trPr>
          <w:trHeight w:val="625"/>
        </w:trPr>
        <w:tc>
          <w:tcPr>
            <w:tcW w:w="2131" w:type="dxa"/>
            <w:gridSpan w:val="2"/>
          </w:tcPr>
          <w:p w14:paraId="6984406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Register Customer Support</w:t>
            </w:r>
          </w:p>
        </w:tc>
        <w:tc>
          <w:tcPr>
            <w:tcW w:w="6392" w:type="dxa"/>
          </w:tcPr>
          <w:p w14:paraId="11A7764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support accounts will be assigned to the system to answer questions, analyze feedback and forward to the admin.</w:t>
            </w:r>
          </w:p>
        </w:tc>
        <w:tc>
          <w:tcPr>
            <w:tcW w:w="1332" w:type="dxa"/>
          </w:tcPr>
          <w:p w14:paraId="60723B5E" w14:textId="77777777" w:rsidR="00114D67" w:rsidRDefault="00000000">
            <w:r>
              <w:t>R1</w:t>
            </w:r>
          </w:p>
        </w:tc>
      </w:tr>
      <w:tr w:rsidR="00114D67" w14:paraId="065AAC16" w14:textId="77777777">
        <w:trPr>
          <w:trHeight w:val="74"/>
        </w:trPr>
        <w:tc>
          <w:tcPr>
            <w:tcW w:w="2131" w:type="dxa"/>
            <w:gridSpan w:val="2"/>
          </w:tcPr>
          <w:p w14:paraId="08A93698" w14:textId="0200D85A"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Register </w:t>
            </w:r>
            <w:ins w:id="43" w:author="Atlas Hamzali" w:date="2023-04-23T17:53:00Z">
              <w:r w:rsidR="004777E6">
                <w:rPr>
                  <w:rFonts w:ascii="Times New Roman" w:eastAsia="Times New Roman" w:hAnsi="Times New Roman" w:cs="Times New Roman"/>
                  <w:sz w:val="22"/>
                  <w:szCs w:val="22"/>
                </w:rPr>
                <w:t>Donor</w:t>
              </w:r>
            </w:ins>
            <w:del w:id="44" w:author="Atlas Hamzali" w:date="2023-04-23T17:53:00Z">
              <w:r w:rsidDel="004777E6">
                <w:rPr>
                  <w:rFonts w:ascii="Times New Roman" w:eastAsia="Times New Roman" w:hAnsi="Times New Roman" w:cs="Times New Roman"/>
                  <w:sz w:val="22"/>
                  <w:szCs w:val="22"/>
                </w:rPr>
                <w:delText xml:space="preserve">User </w:delText>
              </w:r>
            </w:del>
          </w:p>
        </w:tc>
        <w:tc>
          <w:tcPr>
            <w:tcW w:w="6392" w:type="dxa"/>
          </w:tcPr>
          <w:p w14:paraId="5EA01339" w14:textId="4ACB06DF" w:rsidR="00114D67" w:rsidRDefault="004777E6">
            <w:pPr>
              <w:rPr>
                <w:rFonts w:ascii="Times New Roman" w:eastAsia="Times New Roman" w:hAnsi="Times New Roman" w:cs="Times New Roman"/>
                <w:sz w:val="22"/>
                <w:szCs w:val="22"/>
              </w:rPr>
            </w:pPr>
            <w:ins w:id="45" w:author="Atlas Hamzali" w:date="2023-04-23T17:54:00Z">
              <w:r>
                <w:rPr>
                  <w:rFonts w:ascii="Times New Roman" w:eastAsia="Times New Roman" w:hAnsi="Times New Roman" w:cs="Times New Roman"/>
                  <w:sz w:val="22"/>
                  <w:szCs w:val="22"/>
                </w:rPr>
                <w:t>Donor</w:t>
              </w:r>
            </w:ins>
            <w:del w:id="46" w:author="Atlas Hamzali" w:date="2023-04-23T17:54:00Z">
              <w:r w:rsidR="00000000" w:rsidDel="004777E6">
                <w:rPr>
                  <w:rFonts w:ascii="Times New Roman" w:eastAsia="Times New Roman" w:hAnsi="Times New Roman" w:cs="Times New Roman"/>
                  <w:sz w:val="22"/>
                  <w:szCs w:val="22"/>
                </w:rPr>
                <w:delText>User</w:delText>
              </w:r>
            </w:del>
            <w:r w:rsidR="00000000">
              <w:rPr>
                <w:rFonts w:ascii="Times New Roman" w:eastAsia="Times New Roman" w:hAnsi="Times New Roman" w:cs="Times New Roman"/>
                <w:sz w:val="22"/>
                <w:szCs w:val="22"/>
              </w:rPr>
              <w:t xml:space="preserve"> accounts are assigned to the system to import/export donations. </w:t>
            </w:r>
            <w:ins w:id="47" w:author="Atlas Hamzali" w:date="2023-04-23T17:54:00Z">
              <w:r>
                <w:rPr>
                  <w:rFonts w:ascii="Times New Roman" w:eastAsia="Times New Roman" w:hAnsi="Times New Roman" w:cs="Times New Roman"/>
                  <w:sz w:val="22"/>
                  <w:szCs w:val="22"/>
                </w:rPr>
                <w:t>Donors</w:t>
              </w:r>
            </w:ins>
            <w:del w:id="48" w:author="Atlas Hamzali" w:date="2023-04-23T17:54:00Z">
              <w:r w:rsidR="00000000" w:rsidDel="004777E6">
                <w:rPr>
                  <w:rFonts w:ascii="Times New Roman" w:eastAsia="Times New Roman" w:hAnsi="Times New Roman" w:cs="Times New Roman"/>
                  <w:sz w:val="22"/>
                  <w:szCs w:val="22"/>
                </w:rPr>
                <w:delText>Users</w:delText>
              </w:r>
            </w:del>
            <w:r w:rsidR="00000000">
              <w:rPr>
                <w:rFonts w:ascii="Times New Roman" w:eastAsia="Times New Roman" w:hAnsi="Times New Roman" w:cs="Times New Roman"/>
                <w:sz w:val="22"/>
                <w:szCs w:val="22"/>
              </w:rPr>
              <w:t xml:space="preserve"> are also capable of reporting any issue or providing any suggestions that </w:t>
            </w:r>
            <w:ins w:id="49" w:author="Atlas Hamzali" w:date="2023-04-23T17:55:00Z">
              <w:r>
                <w:rPr>
                  <w:rFonts w:ascii="Times New Roman" w:eastAsia="Times New Roman" w:hAnsi="Times New Roman" w:cs="Times New Roman"/>
                  <w:sz w:val="22"/>
                  <w:szCs w:val="22"/>
                </w:rPr>
                <w:t>donors</w:t>
              </w:r>
            </w:ins>
            <w:del w:id="50" w:author="Atlas Hamzali" w:date="2023-04-23T17:55:00Z">
              <w:r w:rsidR="00000000" w:rsidDel="004777E6">
                <w:rPr>
                  <w:rFonts w:ascii="Times New Roman" w:eastAsia="Times New Roman" w:hAnsi="Times New Roman" w:cs="Times New Roman"/>
                  <w:sz w:val="22"/>
                  <w:szCs w:val="22"/>
                </w:rPr>
                <w:delText>us</w:delText>
              </w:r>
            </w:del>
            <w:del w:id="51" w:author="Atlas Hamzali" w:date="2023-04-23T17:54:00Z">
              <w:r w:rsidR="00000000" w:rsidDel="004777E6">
                <w:rPr>
                  <w:rFonts w:ascii="Times New Roman" w:eastAsia="Times New Roman" w:hAnsi="Times New Roman" w:cs="Times New Roman"/>
                  <w:sz w:val="22"/>
                  <w:szCs w:val="22"/>
                </w:rPr>
                <w:delText>ers</w:delText>
              </w:r>
            </w:del>
            <w:r w:rsidR="00000000">
              <w:rPr>
                <w:rFonts w:ascii="Times New Roman" w:eastAsia="Times New Roman" w:hAnsi="Times New Roman" w:cs="Times New Roman"/>
                <w:sz w:val="22"/>
                <w:szCs w:val="22"/>
              </w:rPr>
              <w:t xml:space="preserve"> may want to see on the system.</w:t>
            </w:r>
          </w:p>
        </w:tc>
        <w:tc>
          <w:tcPr>
            <w:tcW w:w="1332" w:type="dxa"/>
          </w:tcPr>
          <w:p w14:paraId="3E0E5FC7" w14:textId="77777777" w:rsidR="00114D67" w:rsidRDefault="00000000">
            <w:r>
              <w:t>R1</w:t>
            </w:r>
          </w:p>
          <w:p w14:paraId="487D289D" w14:textId="77777777" w:rsidR="00114D67" w:rsidRDefault="00114D67"/>
          <w:p w14:paraId="048BE847" w14:textId="77777777" w:rsidR="00114D67" w:rsidRDefault="00114D67"/>
        </w:tc>
      </w:tr>
      <w:tr w:rsidR="00114D67" w14:paraId="36F4F521" w14:textId="77777777">
        <w:trPr>
          <w:trHeight w:val="74"/>
        </w:trPr>
        <w:tc>
          <w:tcPr>
            <w:tcW w:w="2131" w:type="dxa"/>
            <w:gridSpan w:val="2"/>
          </w:tcPr>
          <w:p w14:paraId="5F88759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Donate Clothes </w:t>
            </w:r>
          </w:p>
        </w:tc>
        <w:tc>
          <w:tcPr>
            <w:tcW w:w="6392" w:type="dxa"/>
          </w:tcPr>
          <w:p w14:paraId="1115465B" w14:textId="697ED591" w:rsidR="00114D67" w:rsidRDefault="00000000">
            <w:pPr>
              <w:rPr>
                <w:rFonts w:ascii="Times New Roman" w:eastAsia="Times New Roman" w:hAnsi="Times New Roman" w:cs="Times New Roman"/>
                <w:sz w:val="22"/>
                <w:szCs w:val="22"/>
              </w:rPr>
            </w:pPr>
            <w:del w:id="52" w:author="Atlas Hamzali" w:date="2023-04-23T19:31:00Z">
              <w:r w:rsidDel="007F5072">
                <w:rPr>
                  <w:rFonts w:ascii="Times New Roman" w:eastAsia="Times New Roman" w:hAnsi="Times New Roman" w:cs="Times New Roman"/>
                  <w:sz w:val="22"/>
                  <w:szCs w:val="22"/>
                </w:rPr>
                <w:delText xml:space="preserve">Users </w:delText>
              </w:r>
            </w:del>
            <w:proofErr w:type="gramStart"/>
            <w:ins w:id="53" w:author="Atlas Hamzali" w:date="2023-04-23T19:31:00Z">
              <w:r w:rsidR="007F5072">
                <w:rPr>
                  <w:rFonts w:ascii="Times New Roman" w:eastAsia="Times New Roman" w:hAnsi="Times New Roman" w:cs="Times New Roman"/>
                  <w:sz w:val="22"/>
                  <w:szCs w:val="22"/>
                </w:rPr>
                <w:t>Donor</w:t>
              </w:r>
              <w:proofErr w:type="gramEnd"/>
              <w:r w:rsidR="007F5072">
                <w:rPr>
                  <w:rFonts w:ascii="Times New Roman" w:eastAsia="Times New Roman" w:hAnsi="Times New Roman" w:cs="Times New Roman"/>
                  <w:sz w:val="22"/>
                  <w:szCs w:val="22"/>
                </w:rPr>
                <w:t xml:space="preserve"> </w:t>
              </w:r>
            </w:ins>
            <w:proofErr w:type="gramStart"/>
            <w:r>
              <w:rPr>
                <w:rFonts w:ascii="Times New Roman" w:eastAsia="Times New Roman" w:hAnsi="Times New Roman" w:cs="Times New Roman"/>
                <w:sz w:val="22"/>
                <w:szCs w:val="22"/>
              </w:rPr>
              <w:t>donate</w:t>
            </w:r>
            <w:proofErr w:type="gramEnd"/>
            <w:r>
              <w:rPr>
                <w:rFonts w:ascii="Times New Roman" w:eastAsia="Times New Roman" w:hAnsi="Times New Roman" w:cs="Times New Roman"/>
                <w:sz w:val="22"/>
                <w:szCs w:val="22"/>
              </w:rPr>
              <w:t xml:space="preserve"> their clothes by adding all the information needed (size, color, condition, picture). They add their clothes physically to the boxes, and virtually to the system. Admins supervise if the donation is valid and follows the rules determined by the admins.</w:t>
            </w:r>
          </w:p>
        </w:tc>
        <w:tc>
          <w:tcPr>
            <w:tcW w:w="1332" w:type="dxa"/>
          </w:tcPr>
          <w:p w14:paraId="7838D29E" w14:textId="77777777" w:rsidR="00114D67" w:rsidRDefault="00000000">
            <w:r>
              <w:t>R1</w:t>
            </w:r>
          </w:p>
        </w:tc>
      </w:tr>
      <w:tr w:rsidR="00114D67" w14:paraId="6A140664" w14:textId="77777777">
        <w:trPr>
          <w:trHeight w:val="656"/>
        </w:trPr>
        <w:tc>
          <w:tcPr>
            <w:tcW w:w="2131" w:type="dxa"/>
            <w:gridSpan w:val="2"/>
          </w:tcPr>
          <w:p w14:paraId="6E6CC50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Remove Donation</w:t>
            </w:r>
          </w:p>
        </w:tc>
        <w:tc>
          <w:tcPr>
            <w:tcW w:w="6392" w:type="dxa"/>
          </w:tcPr>
          <w:p w14:paraId="5DCFC023" w14:textId="54ECC6C3" w:rsidR="00114D67" w:rsidRDefault="00000000">
            <w:pPr>
              <w:rPr>
                <w:rFonts w:ascii="Times New Roman" w:eastAsia="Times New Roman" w:hAnsi="Times New Roman" w:cs="Times New Roman"/>
                <w:sz w:val="22"/>
                <w:szCs w:val="22"/>
              </w:rPr>
            </w:pPr>
            <w:del w:id="54" w:author="Atlas Hamzali" w:date="2023-04-23T19:31:00Z">
              <w:r w:rsidDel="007F5072">
                <w:rPr>
                  <w:rFonts w:ascii="Times New Roman" w:eastAsia="Times New Roman" w:hAnsi="Times New Roman" w:cs="Times New Roman"/>
                  <w:sz w:val="22"/>
                  <w:szCs w:val="22"/>
                </w:rPr>
                <w:delText>Users and Admins</w:delText>
              </w:r>
            </w:del>
            <w:ins w:id="55" w:author="Atlas Hamzali" w:date="2023-04-23T19:31:00Z">
              <w:r w:rsidR="007F5072">
                <w:rPr>
                  <w:rFonts w:ascii="Times New Roman" w:eastAsia="Times New Roman" w:hAnsi="Times New Roman" w:cs="Times New Roman"/>
                  <w:sz w:val="22"/>
                  <w:szCs w:val="22"/>
                </w:rPr>
                <w:t>Donor</w:t>
              </w:r>
            </w:ins>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sz w:val="22"/>
                <w:szCs w:val="22"/>
              </w:rPr>
              <w:t>have</w:t>
            </w:r>
            <w:proofErr w:type="gramEnd"/>
            <w:r>
              <w:rPr>
                <w:rFonts w:ascii="Times New Roman" w:eastAsia="Times New Roman" w:hAnsi="Times New Roman" w:cs="Times New Roman"/>
                <w:sz w:val="22"/>
                <w:szCs w:val="22"/>
              </w:rPr>
              <w:t xml:space="preserve"> the ability to request the removal of a donation if they are not satisfied with it for any reason.</w:t>
            </w:r>
          </w:p>
        </w:tc>
        <w:tc>
          <w:tcPr>
            <w:tcW w:w="1332" w:type="dxa"/>
          </w:tcPr>
          <w:p w14:paraId="060ADEDA" w14:textId="77777777" w:rsidR="00114D67" w:rsidRDefault="00000000">
            <w:r>
              <w:t>R1</w:t>
            </w:r>
          </w:p>
        </w:tc>
      </w:tr>
      <w:tr w:rsidR="00114D67" w14:paraId="6C80AC9B" w14:textId="77777777">
        <w:trPr>
          <w:trHeight w:val="74"/>
        </w:trPr>
        <w:tc>
          <w:tcPr>
            <w:tcW w:w="2131" w:type="dxa"/>
            <w:gridSpan w:val="2"/>
          </w:tcPr>
          <w:p w14:paraId="1D46292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Search Clothes </w:t>
            </w:r>
          </w:p>
        </w:tc>
        <w:tc>
          <w:tcPr>
            <w:tcW w:w="6392" w:type="dxa"/>
          </w:tcPr>
          <w:p w14:paraId="27A6B768" w14:textId="194466DE" w:rsidR="00114D67" w:rsidRDefault="00000000">
            <w:pPr>
              <w:rPr>
                <w:rFonts w:ascii="Times New Roman" w:eastAsia="Times New Roman" w:hAnsi="Times New Roman" w:cs="Times New Roman"/>
                <w:sz w:val="22"/>
                <w:szCs w:val="22"/>
              </w:rPr>
            </w:pPr>
            <w:del w:id="56" w:author="Atlas Hamzali" w:date="2023-04-23T19:32:00Z">
              <w:r w:rsidDel="007F5072">
                <w:rPr>
                  <w:rFonts w:ascii="Times New Roman" w:eastAsia="Times New Roman" w:hAnsi="Times New Roman" w:cs="Times New Roman"/>
                  <w:sz w:val="22"/>
                  <w:szCs w:val="22"/>
                </w:rPr>
                <w:delText xml:space="preserve">Users </w:delText>
              </w:r>
            </w:del>
            <w:proofErr w:type="spellStart"/>
            <w:ins w:id="57" w:author="Atlas Hamzali" w:date="2023-04-23T19:32:00Z">
              <w:r w:rsidR="007F5072">
                <w:rPr>
                  <w:rFonts w:ascii="Times New Roman" w:eastAsia="Times New Roman" w:hAnsi="Times New Roman" w:cs="Times New Roman"/>
                  <w:sz w:val="22"/>
                  <w:szCs w:val="22"/>
                </w:rPr>
                <w:t>Donee</w:t>
              </w:r>
              <w:proofErr w:type="spellEnd"/>
              <w:r w:rsidR="007F5072">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 xml:space="preserve">use the search panel to search for the needed clothes providing the related information (size, color, condition, location). If there is a problem with the search functionality, Customer Support will be informed for reporting to the admin team (if needed). </w:t>
            </w:r>
          </w:p>
        </w:tc>
        <w:tc>
          <w:tcPr>
            <w:tcW w:w="1332" w:type="dxa"/>
          </w:tcPr>
          <w:p w14:paraId="41D6E7A0" w14:textId="77777777" w:rsidR="00114D67" w:rsidRDefault="00000000">
            <w:r>
              <w:t>R1</w:t>
            </w:r>
          </w:p>
        </w:tc>
      </w:tr>
      <w:tr w:rsidR="00114D67" w14:paraId="1AFDE3D7" w14:textId="77777777">
        <w:trPr>
          <w:trHeight w:val="74"/>
        </w:trPr>
        <w:tc>
          <w:tcPr>
            <w:tcW w:w="2131" w:type="dxa"/>
            <w:gridSpan w:val="2"/>
          </w:tcPr>
          <w:p w14:paraId="1F6A9B1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View Inventory </w:t>
            </w:r>
          </w:p>
        </w:tc>
        <w:tc>
          <w:tcPr>
            <w:tcW w:w="6392" w:type="dxa"/>
          </w:tcPr>
          <w:p w14:paraId="57CC80A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All the ranks (user, Customer Support, admin) have access to display the inventory of a specific clothes container. By that functionality, all the information related to the clothes are provided including the location information of the container. </w:t>
            </w:r>
          </w:p>
        </w:tc>
        <w:tc>
          <w:tcPr>
            <w:tcW w:w="1332" w:type="dxa"/>
          </w:tcPr>
          <w:p w14:paraId="5B710C9E" w14:textId="77777777" w:rsidR="00114D67" w:rsidRDefault="00000000">
            <w:r>
              <w:t>R2</w:t>
            </w:r>
          </w:p>
        </w:tc>
      </w:tr>
      <w:tr w:rsidR="00114D67" w14:paraId="432F1973" w14:textId="77777777">
        <w:trPr>
          <w:trHeight w:val="74"/>
        </w:trPr>
        <w:tc>
          <w:tcPr>
            <w:tcW w:w="2131" w:type="dxa"/>
            <w:gridSpan w:val="2"/>
          </w:tcPr>
          <w:p w14:paraId="191A6BCD" w14:textId="77777777" w:rsidR="00114D67" w:rsidRDefault="00000000">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lastRenderedPageBreak/>
              <w:t>Request</w:t>
            </w:r>
            <w:del w:id="58" w:author="Atlas Hamzali" w:date="2023-04-23T19:31:00Z">
              <w:r w:rsidDel="007F5072">
                <w:rPr>
                  <w:rFonts w:ascii="Times New Roman" w:eastAsia="Times New Roman" w:hAnsi="Times New Roman" w:cs="Times New Roman"/>
                  <w:sz w:val="22"/>
                  <w:szCs w:val="22"/>
                </w:rPr>
                <w:delText xml:space="preserve"> Existing </w:delText>
              </w:r>
            </w:del>
            <w:r>
              <w:rPr>
                <w:rFonts w:ascii="Times New Roman" w:eastAsia="Times New Roman" w:hAnsi="Times New Roman" w:cs="Times New Roman"/>
                <w:sz w:val="22"/>
                <w:szCs w:val="22"/>
              </w:rPr>
              <w:t>Donation</w:t>
            </w:r>
            <w:proofErr w:type="spellEnd"/>
            <w:r>
              <w:rPr>
                <w:rFonts w:ascii="Times New Roman" w:eastAsia="Times New Roman" w:hAnsi="Times New Roman" w:cs="Times New Roman"/>
                <w:sz w:val="22"/>
                <w:szCs w:val="22"/>
              </w:rPr>
              <w:t xml:space="preserve"> </w:t>
            </w:r>
          </w:p>
        </w:tc>
        <w:tc>
          <w:tcPr>
            <w:tcW w:w="6392" w:type="dxa"/>
          </w:tcPr>
          <w:p w14:paraId="25A64FE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Users request for the clothes that are available on the system. If needed, a Customer Support team is asked for assistance with the requesting procedure. </w:t>
            </w:r>
          </w:p>
        </w:tc>
        <w:tc>
          <w:tcPr>
            <w:tcW w:w="1332" w:type="dxa"/>
          </w:tcPr>
          <w:p w14:paraId="7853D569" w14:textId="77777777" w:rsidR="00114D67" w:rsidRDefault="00000000">
            <w:r>
              <w:t>R1</w:t>
            </w:r>
          </w:p>
        </w:tc>
      </w:tr>
      <w:tr w:rsidR="00114D67" w:rsidDel="007F5072" w14:paraId="48DAAFE0" w14:textId="4B0F90C6">
        <w:trPr>
          <w:trHeight w:val="74"/>
          <w:del w:id="59" w:author="Atlas Hamzali" w:date="2023-04-23T19:35:00Z"/>
        </w:trPr>
        <w:tc>
          <w:tcPr>
            <w:tcW w:w="2131" w:type="dxa"/>
            <w:gridSpan w:val="2"/>
          </w:tcPr>
          <w:p w14:paraId="00F037CF" w14:textId="452CDA9A" w:rsidR="00114D67" w:rsidDel="007F5072" w:rsidRDefault="00000000">
            <w:pPr>
              <w:rPr>
                <w:del w:id="60" w:author="Atlas Hamzali" w:date="2023-04-23T19:35:00Z"/>
                <w:rFonts w:ascii="Times New Roman" w:eastAsia="Times New Roman" w:hAnsi="Times New Roman" w:cs="Times New Roman"/>
                <w:sz w:val="22"/>
                <w:szCs w:val="22"/>
              </w:rPr>
            </w:pPr>
            <w:del w:id="61" w:author="Atlas Hamzali" w:date="2023-04-23T19:35:00Z">
              <w:r w:rsidDel="007F5072">
                <w:rPr>
                  <w:rFonts w:ascii="Times New Roman" w:eastAsia="Times New Roman" w:hAnsi="Times New Roman" w:cs="Times New Roman"/>
                  <w:sz w:val="22"/>
                  <w:szCs w:val="22"/>
                </w:rPr>
                <w:delText xml:space="preserve">Request Special Donation </w:delText>
              </w:r>
            </w:del>
          </w:p>
        </w:tc>
        <w:tc>
          <w:tcPr>
            <w:tcW w:w="6392" w:type="dxa"/>
          </w:tcPr>
          <w:p w14:paraId="1A99AA50" w14:textId="3A01F5B5" w:rsidR="00114D67" w:rsidDel="007F5072" w:rsidRDefault="00000000">
            <w:pPr>
              <w:rPr>
                <w:del w:id="62" w:author="Atlas Hamzali" w:date="2023-04-23T19:35:00Z"/>
                <w:rFonts w:ascii="Times New Roman" w:eastAsia="Times New Roman" w:hAnsi="Times New Roman" w:cs="Times New Roman"/>
                <w:sz w:val="22"/>
                <w:szCs w:val="22"/>
              </w:rPr>
            </w:pPr>
            <w:del w:id="63" w:author="Atlas Hamzali" w:date="2023-04-23T19:32:00Z">
              <w:r w:rsidDel="007F5072">
                <w:rPr>
                  <w:rFonts w:ascii="Times New Roman" w:eastAsia="Times New Roman" w:hAnsi="Times New Roman" w:cs="Times New Roman"/>
                  <w:sz w:val="22"/>
                  <w:szCs w:val="22"/>
                </w:rPr>
                <w:delText xml:space="preserve">Users </w:delText>
              </w:r>
            </w:del>
            <w:del w:id="64" w:author="Atlas Hamzali" w:date="2023-04-23T19:35:00Z">
              <w:r w:rsidDel="007F5072">
                <w:rPr>
                  <w:rFonts w:ascii="Times New Roman" w:eastAsia="Times New Roman" w:hAnsi="Times New Roman" w:cs="Times New Roman"/>
                  <w:sz w:val="22"/>
                  <w:szCs w:val="22"/>
                </w:rPr>
                <w:delText xml:space="preserve">provide some information about clothes they need from the system, but are not present yet. As soon as there is any clothing that matches the criteria provided by the </w:delText>
              </w:r>
            </w:del>
            <w:del w:id="65" w:author="Atlas Hamzali" w:date="2023-04-23T19:32:00Z">
              <w:r w:rsidDel="007F5072">
                <w:rPr>
                  <w:rFonts w:ascii="Times New Roman" w:eastAsia="Times New Roman" w:hAnsi="Times New Roman" w:cs="Times New Roman"/>
                  <w:sz w:val="22"/>
                  <w:szCs w:val="22"/>
                </w:rPr>
                <w:delText>user</w:delText>
              </w:r>
            </w:del>
            <w:del w:id="66" w:author="Atlas Hamzali" w:date="2023-04-23T19:35:00Z">
              <w:r w:rsidDel="007F5072">
                <w:rPr>
                  <w:rFonts w:ascii="Times New Roman" w:eastAsia="Times New Roman" w:hAnsi="Times New Roman" w:cs="Times New Roman"/>
                  <w:sz w:val="22"/>
                  <w:szCs w:val="22"/>
                </w:rPr>
                <w:delText xml:space="preserve">, the system sends notification to the </w:delText>
              </w:r>
            </w:del>
            <w:del w:id="67" w:author="Atlas Hamzali" w:date="2023-04-23T19:32:00Z">
              <w:r w:rsidDel="007F5072">
                <w:rPr>
                  <w:rFonts w:ascii="Times New Roman" w:eastAsia="Times New Roman" w:hAnsi="Times New Roman" w:cs="Times New Roman"/>
                  <w:sz w:val="22"/>
                  <w:szCs w:val="22"/>
                </w:rPr>
                <w:delText xml:space="preserve">user’s </w:delText>
              </w:r>
            </w:del>
            <w:del w:id="68" w:author="Atlas Hamzali" w:date="2023-04-23T19:35:00Z">
              <w:r w:rsidDel="007F5072">
                <w:rPr>
                  <w:rFonts w:ascii="Times New Roman" w:eastAsia="Times New Roman" w:hAnsi="Times New Roman" w:cs="Times New Roman"/>
                  <w:sz w:val="22"/>
                  <w:szCs w:val="22"/>
                </w:rPr>
                <w:delText>account providing container box location, clothing details, and donor account information. Customer Support team assistance is ready for the process if needed.</w:delText>
              </w:r>
            </w:del>
          </w:p>
        </w:tc>
        <w:tc>
          <w:tcPr>
            <w:tcW w:w="1332" w:type="dxa"/>
          </w:tcPr>
          <w:p w14:paraId="142775B0" w14:textId="2F939032" w:rsidR="00114D67" w:rsidDel="007F5072" w:rsidRDefault="00000000">
            <w:pPr>
              <w:rPr>
                <w:del w:id="69" w:author="Atlas Hamzali" w:date="2023-04-23T19:35:00Z"/>
              </w:rPr>
            </w:pPr>
            <w:del w:id="70" w:author="Atlas Hamzali" w:date="2023-04-23T19:35:00Z">
              <w:r w:rsidDel="007F5072">
                <w:delText>R2</w:delText>
              </w:r>
            </w:del>
          </w:p>
        </w:tc>
      </w:tr>
      <w:tr w:rsidR="00114D67" w14:paraId="06CE2474" w14:textId="77777777">
        <w:trPr>
          <w:trHeight w:val="74"/>
        </w:trPr>
        <w:tc>
          <w:tcPr>
            <w:tcW w:w="2131" w:type="dxa"/>
            <w:gridSpan w:val="2"/>
          </w:tcPr>
          <w:p w14:paraId="0899F8C9" w14:textId="08FDFB0C"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Provide Donation </w:t>
            </w:r>
            <w:proofErr w:type="gramStart"/>
            <w:r>
              <w:rPr>
                <w:rFonts w:ascii="Times New Roman" w:eastAsia="Times New Roman" w:hAnsi="Times New Roman" w:cs="Times New Roman"/>
                <w:sz w:val="22"/>
                <w:szCs w:val="22"/>
              </w:rPr>
              <w:t xml:space="preserve">Feedback </w:t>
            </w:r>
            <w:ins w:id="71" w:author="Atlas Hamzali" w:date="2023-04-23T19:33:00Z">
              <w:r w:rsidR="007F5072">
                <w:rPr>
                  <w:rFonts w:ascii="Times New Roman" w:eastAsia="Times New Roman" w:hAnsi="Times New Roman" w:cs="Times New Roman"/>
                  <w:sz w:val="22"/>
                  <w:szCs w:val="22"/>
                </w:rPr>
                <w:t xml:space="preserve"> Report</w:t>
              </w:r>
            </w:ins>
            <w:proofErr w:type="gramEnd"/>
          </w:p>
        </w:tc>
        <w:tc>
          <w:tcPr>
            <w:tcW w:w="6392" w:type="dxa"/>
          </w:tcPr>
          <w:p w14:paraId="15E9EF12" w14:textId="2CBAE775"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After a request made by </w:t>
            </w:r>
            <w:del w:id="72" w:author="Atlas Hamzali" w:date="2023-04-23T19:33:00Z">
              <w:r w:rsidDel="007F5072">
                <w:rPr>
                  <w:rFonts w:ascii="Times New Roman" w:eastAsia="Times New Roman" w:hAnsi="Times New Roman" w:cs="Times New Roman"/>
                  <w:sz w:val="22"/>
                  <w:szCs w:val="22"/>
                </w:rPr>
                <w:delText>users</w:delText>
              </w:r>
            </w:del>
            <w:proofErr w:type="spellStart"/>
            <w:ins w:id="73" w:author="Atlas Hamzali" w:date="2023-04-23T19:33:00Z">
              <w:r w:rsidR="007F5072">
                <w:rPr>
                  <w:rFonts w:ascii="Times New Roman" w:eastAsia="Times New Roman" w:hAnsi="Times New Roman" w:cs="Times New Roman"/>
                  <w:sz w:val="22"/>
                  <w:szCs w:val="22"/>
                </w:rPr>
                <w:t>donee</w:t>
              </w:r>
            </w:ins>
            <w:proofErr w:type="spellEnd"/>
            <w:r>
              <w:rPr>
                <w:rFonts w:ascii="Times New Roman" w:eastAsia="Times New Roman" w:hAnsi="Times New Roman" w:cs="Times New Roman"/>
                <w:sz w:val="22"/>
                <w:szCs w:val="22"/>
              </w:rPr>
              <w:t xml:space="preserve">, </w:t>
            </w:r>
            <w:del w:id="74" w:author="Atlas Hamzali" w:date="2023-04-23T19:33:00Z">
              <w:r w:rsidDel="007F5072">
                <w:rPr>
                  <w:rFonts w:ascii="Times New Roman" w:eastAsia="Times New Roman" w:hAnsi="Times New Roman" w:cs="Times New Roman"/>
                  <w:sz w:val="22"/>
                  <w:szCs w:val="22"/>
                </w:rPr>
                <w:delText xml:space="preserve">users </w:delText>
              </w:r>
            </w:del>
            <w:proofErr w:type="spellStart"/>
            <w:ins w:id="75" w:author="Atlas Hamzali" w:date="2023-04-23T19:33:00Z">
              <w:r w:rsidR="007F5072">
                <w:rPr>
                  <w:rFonts w:ascii="Times New Roman" w:eastAsia="Times New Roman" w:hAnsi="Times New Roman" w:cs="Times New Roman"/>
                  <w:sz w:val="22"/>
                  <w:szCs w:val="22"/>
                </w:rPr>
                <w:t>donee</w:t>
              </w:r>
              <w:proofErr w:type="spellEnd"/>
              <w:r w:rsidR="007F5072">
                <w:rPr>
                  <w:rFonts w:ascii="Times New Roman" w:eastAsia="Times New Roman" w:hAnsi="Times New Roman" w:cs="Times New Roman"/>
                  <w:sz w:val="22"/>
                  <w:szCs w:val="22"/>
                </w:rPr>
                <w:t xml:space="preserve"> </w:t>
              </w:r>
            </w:ins>
            <w:proofErr w:type="gramStart"/>
            <w:r>
              <w:rPr>
                <w:rFonts w:ascii="Times New Roman" w:eastAsia="Times New Roman" w:hAnsi="Times New Roman" w:cs="Times New Roman"/>
                <w:sz w:val="22"/>
                <w:szCs w:val="22"/>
              </w:rPr>
              <w:t>are</w:t>
            </w:r>
            <w:proofErr w:type="gramEnd"/>
            <w:r>
              <w:rPr>
                <w:rFonts w:ascii="Times New Roman" w:eastAsia="Times New Roman" w:hAnsi="Times New Roman" w:cs="Times New Roman"/>
                <w:sz w:val="22"/>
                <w:szCs w:val="22"/>
              </w:rPr>
              <w:t xml:space="preserve"> free to provide feedback for the clothes (ex: condition is same/not same as described by the donator). If there is a need for assistance, Customer Support is requested to help in the process. These feedbacks are added to the feedback board of the personal accounts who donated the </w:t>
            </w:r>
            <w:proofErr w:type="gramStart"/>
            <w:r>
              <w:rPr>
                <w:rFonts w:ascii="Times New Roman" w:eastAsia="Times New Roman" w:hAnsi="Times New Roman" w:cs="Times New Roman"/>
                <w:sz w:val="22"/>
                <w:szCs w:val="22"/>
              </w:rPr>
              <w:t>particular clothes</w:t>
            </w:r>
            <w:proofErr w:type="gramEnd"/>
            <w:r>
              <w:rPr>
                <w:rFonts w:ascii="Times New Roman" w:eastAsia="Times New Roman" w:hAnsi="Times New Roman" w:cs="Times New Roman"/>
                <w:sz w:val="22"/>
                <w:szCs w:val="22"/>
              </w:rPr>
              <w:t>.</w:t>
            </w:r>
          </w:p>
          <w:p w14:paraId="4A8533EB" w14:textId="77777777" w:rsidR="00114D67" w:rsidRDefault="00114D67">
            <w:pPr>
              <w:rPr>
                <w:rFonts w:ascii="Times New Roman" w:eastAsia="Times New Roman" w:hAnsi="Times New Roman" w:cs="Times New Roman"/>
                <w:sz w:val="22"/>
                <w:szCs w:val="22"/>
              </w:rPr>
            </w:pPr>
          </w:p>
        </w:tc>
        <w:tc>
          <w:tcPr>
            <w:tcW w:w="1332" w:type="dxa"/>
          </w:tcPr>
          <w:p w14:paraId="7325A8EB" w14:textId="77777777" w:rsidR="00114D67" w:rsidRDefault="00000000">
            <w:r>
              <w:t>R3</w:t>
            </w:r>
          </w:p>
        </w:tc>
      </w:tr>
      <w:tr w:rsidR="00114D67" w14:paraId="52061F56" w14:textId="77777777">
        <w:trPr>
          <w:trHeight w:val="74"/>
        </w:trPr>
        <w:tc>
          <w:tcPr>
            <w:tcW w:w="2131" w:type="dxa"/>
            <w:gridSpan w:val="2"/>
          </w:tcPr>
          <w:p w14:paraId="2D592AF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Raise an Issue</w:t>
            </w:r>
          </w:p>
        </w:tc>
        <w:tc>
          <w:tcPr>
            <w:tcW w:w="6392" w:type="dxa"/>
          </w:tcPr>
          <w:p w14:paraId="50D221BE" w14:textId="7446DA08" w:rsidR="00114D67" w:rsidRDefault="00000000">
            <w:pPr>
              <w:rPr>
                <w:rFonts w:ascii="Times New Roman" w:eastAsia="Times New Roman" w:hAnsi="Times New Roman" w:cs="Times New Roman"/>
                <w:sz w:val="22"/>
                <w:szCs w:val="22"/>
              </w:rPr>
            </w:pPr>
            <w:del w:id="76" w:author="Atlas Hamzali" w:date="2023-04-23T19:33:00Z">
              <w:r w:rsidDel="007F5072">
                <w:rPr>
                  <w:rFonts w:ascii="Times New Roman" w:eastAsia="Times New Roman" w:hAnsi="Times New Roman" w:cs="Times New Roman"/>
                  <w:sz w:val="22"/>
                  <w:szCs w:val="22"/>
                </w:rPr>
                <w:delText xml:space="preserve">Users </w:delText>
              </w:r>
            </w:del>
            <w:proofErr w:type="spellStart"/>
            <w:ins w:id="77" w:author="Atlas Hamzali" w:date="2023-04-23T19:33:00Z">
              <w:r w:rsidR="007F5072">
                <w:rPr>
                  <w:rFonts w:ascii="Times New Roman" w:eastAsia="Times New Roman" w:hAnsi="Times New Roman" w:cs="Times New Roman"/>
                  <w:sz w:val="22"/>
                  <w:szCs w:val="22"/>
                </w:rPr>
                <w:t>Donee</w:t>
              </w:r>
              <w:proofErr w:type="spellEnd"/>
              <w:r w:rsidR="007F5072">
                <w:rPr>
                  <w:rFonts w:ascii="Times New Roman" w:eastAsia="Times New Roman" w:hAnsi="Times New Roman" w:cs="Times New Roman"/>
                  <w:sz w:val="22"/>
                  <w:szCs w:val="22"/>
                </w:rPr>
                <w:t xml:space="preserve"> and Donor</w:t>
              </w:r>
              <w:r w:rsidR="007F5072">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 xml:space="preserve">provide all the complaints, suggestions, and reports (reports mainly cover the condition of container boxes, for ex: damaged, not working,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 xml:space="preserve">) with the help of Customer Support. Customer Support get the text message from the </w:t>
            </w:r>
            <w:del w:id="78" w:author="Atlas Hamzali" w:date="2023-04-23T19:33:00Z">
              <w:r w:rsidDel="007F5072">
                <w:rPr>
                  <w:rFonts w:ascii="Times New Roman" w:eastAsia="Times New Roman" w:hAnsi="Times New Roman" w:cs="Times New Roman"/>
                  <w:sz w:val="22"/>
                  <w:szCs w:val="22"/>
                </w:rPr>
                <w:delText xml:space="preserve">users </w:delText>
              </w:r>
            </w:del>
            <w:proofErr w:type="spellStart"/>
            <w:ins w:id="79" w:author="Atlas Hamzali" w:date="2023-04-23T19:33:00Z">
              <w:r w:rsidR="007F5072">
                <w:rPr>
                  <w:rFonts w:ascii="Times New Roman" w:eastAsia="Times New Roman" w:hAnsi="Times New Roman" w:cs="Times New Roman"/>
                  <w:sz w:val="22"/>
                  <w:szCs w:val="22"/>
                </w:rPr>
                <w:t>donee</w:t>
              </w:r>
              <w:proofErr w:type="spellEnd"/>
              <w:r w:rsidR="007F5072">
                <w:rPr>
                  <w:rFonts w:ascii="Times New Roman" w:eastAsia="Times New Roman" w:hAnsi="Times New Roman" w:cs="Times New Roman"/>
                  <w:sz w:val="22"/>
                  <w:szCs w:val="22"/>
                </w:rPr>
                <w:t xml:space="preserve"> and donor</w:t>
              </w:r>
              <w:r w:rsidR="007F5072">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(may contain a picture description of a problem / or visualization of the suggested functionality) and check its validity before forwarding to the admins.</w:t>
            </w:r>
          </w:p>
        </w:tc>
        <w:tc>
          <w:tcPr>
            <w:tcW w:w="1332" w:type="dxa"/>
          </w:tcPr>
          <w:p w14:paraId="286551F6" w14:textId="77777777" w:rsidR="00114D67" w:rsidRDefault="00000000">
            <w:r>
              <w:t>R2</w:t>
            </w:r>
          </w:p>
        </w:tc>
      </w:tr>
      <w:tr w:rsidR="00114D67" w14:paraId="7A3281FB" w14:textId="77777777">
        <w:trPr>
          <w:trHeight w:val="540"/>
        </w:trPr>
        <w:tc>
          <w:tcPr>
            <w:tcW w:w="2131" w:type="dxa"/>
            <w:gridSpan w:val="2"/>
          </w:tcPr>
          <w:p w14:paraId="4FECFF5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Assist User</w:t>
            </w:r>
          </w:p>
        </w:tc>
        <w:tc>
          <w:tcPr>
            <w:tcW w:w="6392" w:type="dxa"/>
          </w:tcPr>
          <w:p w14:paraId="520C389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support answers users’ questions and assists in the process to help users to overcome any issues they may be experiencing and continue using the service ensuring its long-term success.</w:t>
            </w:r>
          </w:p>
        </w:tc>
        <w:tc>
          <w:tcPr>
            <w:tcW w:w="1332" w:type="dxa"/>
          </w:tcPr>
          <w:p w14:paraId="39E3FB75" w14:textId="77777777" w:rsidR="00114D67" w:rsidRDefault="00000000">
            <w:r>
              <w:t>R2</w:t>
            </w:r>
          </w:p>
        </w:tc>
      </w:tr>
      <w:tr w:rsidR="007F5072" w:rsidDel="007F5072" w14:paraId="729432BB" w14:textId="31397C3F">
        <w:trPr>
          <w:gridAfter w:val="3"/>
          <w:trHeight w:val="446"/>
          <w:del w:id="80" w:author="Atlas Hamzali" w:date="2023-04-23T19:34:00Z"/>
        </w:trPr>
        <w:tc>
          <w:tcPr>
            <w:tcW w:w="1332" w:type="dxa"/>
          </w:tcPr>
          <w:p w14:paraId="022578B4" w14:textId="5526167C" w:rsidR="007F5072" w:rsidDel="007F5072" w:rsidRDefault="007F5072">
            <w:pPr>
              <w:rPr>
                <w:del w:id="81" w:author="Atlas Hamzali" w:date="2023-04-23T19:34:00Z"/>
              </w:rPr>
            </w:pPr>
            <w:del w:id="82" w:author="Atlas Hamzali" w:date="2023-04-23T19:34:00Z">
              <w:r w:rsidDel="007F5072">
                <w:delText>R2</w:delText>
              </w:r>
            </w:del>
          </w:p>
        </w:tc>
      </w:tr>
      <w:tr w:rsidR="00114D67" w14:paraId="1681A8F8" w14:textId="77777777">
        <w:trPr>
          <w:trHeight w:val="446"/>
        </w:trPr>
        <w:tc>
          <w:tcPr>
            <w:tcW w:w="2131" w:type="dxa"/>
            <w:gridSpan w:val="2"/>
          </w:tcPr>
          <w:p w14:paraId="3A6B299F" w14:textId="3560C9E4"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Forward </w:t>
            </w:r>
            <w:ins w:id="83" w:author="Atlas Hamzali" w:date="2023-04-23T19:34:00Z">
              <w:r w:rsidR="007F5072">
                <w:rPr>
                  <w:rFonts w:ascii="Times New Roman" w:eastAsia="Times New Roman" w:hAnsi="Times New Roman" w:cs="Times New Roman"/>
                  <w:sz w:val="22"/>
                  <w:szCs w:val="22"/>
                </w:rPr>
                <w:t>Report</w:t>
              </w:r>
            </w:ins>
            <w:del w:id="84" w:author="Atlas Hamzali" w:date="2023-04-23T19:34:00Z">
              <w:r w:rsidDel="007F5072">
                <w:rPr>
                  <w:rFonts w:ascii="Times New Roman" w:eastAsia="Times New Roman" w:hAnsi="Times New Roman" w:cs="Times New Roman"/>
                  <w:sz w:val="22"/>
                  <w:szCs w:val="22"/>
                </w:rPr>
                <w:delText>Feedback</w:delText>
              </w:r>
            </w:del>
          </w:p>
        </w:tc>
        <w:tc>
          <w:tcPr>
            <w:tcW w:w="6392" w:type="dxa"/>
          </w:tcPr>
          <w:p w14:paraId="3C2882B7" w14:textId="77777777" w:rsidR="00114D67" w:rsidRDefault="00000000">
            <w:r>
              <w:rPr>
                <w:rFonts w:ascii="Times New Roman" w:eastAsia="Times New Roman" w:hAnsi="Times New Roman" w:cs="Times New Roman"/>
                <w:sz w:val="22"/>
                <w:szCs w:val="22"/>
              </w:rPr>
              <w:t xml:space="preserve">Customer support forwards the feedback to the admin team so that the issue can be addressed and resolved by the admin team in a proper manner. </w:t>
            </w:r>
          </w:p>
        </w:tc>
        <w:tc>
          <w:tcPr>
            <w:tcW w:w="1332" w:type="dxa"/>
          </w:tcPr>
          <w:p w14:paraId="792B8B08" w14:textId="77777777" w:rsidR="00114D67" w:rsidRDefault="00000000">
            <w:r>
              <w:t>R2</w:t>
            </w:r>
          </w:p>
        </w:tc>
      </w:tr>
      <w:tr w:rsidR="00114D67" w14:paraId="7B05A8BD" w14:textId="77777777">
        <w:trPr>
          <w:trHeight w:val="446"/>
        </w:trPr>
        <w:tc>
          <w:tcPr>
            <w:tcW w:w="2131" w:type="dxa"/>
            <w:gridSpan w:val="2"/>
          </w:tcPr>
          <w:p w14:paraId="073BFDB3" w14:textId="102A45A4"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Work on </w:t>
            </w:r>
            <w:ins w:id="85" w:author="Atlas Hamzali" w:date="2023-04-23T19:34:00Z">
              <w:r w:rsidR="007F5072">
                <w:rPr>
                  <w:rFonts w:ascii="Times New Roman" w:eastAsia="Times New Roman" w:hAnsi="Times New Roman" w:cs="Times New Roman"/>
                  <w:sz w:val="22"/>
                  <w:szCs w:val="22"/>
                </w:rPr>
                <w:t>Report</w:t>
              </w:r>
            </w:ins>
            <w:del w:id="86" w:author="Atlas Hamzali" w:date="2023-04-23T19:34:00Z">
              <w:r w:rsidDel="007F5072">
                <w:rPr>
                  <w:rFonts w:ascii="Times New Roman" w:eastAsia="Times New Roman" w:hAnsi="Times New Roman" w:cs="Times New Roman"/>
                  <w:sz w:val="22"/>
                  <w:szCs w:val="22"/>
                </w:rPr>
                <w:delText>Feedback</w:delText>
              </w:r>
            </w:del>
          </w:p>
        </w:tc>
        <w:tc>
          <w:tcPr>
            <w:tcW w:w="6392" w:type="dxa"/>
          </w:tcPr>
          <w:p w14:paraId="23807A1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Admin team gets the report and works on it for the improvements to ensure the maintenance of a high level of customer satisfaction and loyalty.</w:t>
            </w:r>
          </w:p>
        </w:tc>
        <w:tc>
          <w:tcPr>
            <w:tcW w:w="1332" w:type="dxa"/>
          </w:tcPr>
          <w:p w14:paraId="12D7C74E" w14:textId="77777777" w:rsidR="00114D67" w:rsidRDefault="00000000">
            <w:r>
              <w:t>R2</w:t>
            </w:r>
          </w:p>
        </w:tc>
      </w:tr>
      <w:tr w:rsidR="00114D67" w14:paraId="70AFFB82" w14:textId="77777777">
        <w:trPr>
          <w:trHeight w:val="521"/>
        </w:trPr>
        <w:tc>
          <w:tcPr>
            <w:tcW w:w="2131" w:type="dxa"/>
            <w:gridSpan w:val="2"/>
          </w:tcPr>
          <w:p w14:paraId="23275DB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Manage User Account </w:t>
            </w:r>
          </w:p>
        </w:tc>
        <w:tc>
          <w:tcPr>
            <w:tcW w:w="6392" w:type="dxa"/>
          </w:tcPr>
          <w:p w14:paraId="3842DD1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Admin team can delete or edit information on user profiles. There is a possibility that a user account is also deleted completely if suspended for a behavior against the rules.</w:t>
            </w:r>
          </w:p>
        </w:tc>
        <w:tc>
          <w:tcPr>
            <w:tcW w:w="1332" w:type="dxa"/>
          </w:tcPr>
          <w:p w14:paraId="7829A51B" w14:textId="77777777" w:rsidR="00114D67" w:rsidRDefault="00000000">
            <w:r>
              <w:t>R1</w:t>
            </w:r>
          </w:p>
        </w:tc>
      </w:tr>
    </w:tbl>
    <w:p w14:paraId="2A50B06D" w14:textId="77777777" w:rsidR="00114D67" w:rsidRDefault="00114D67"/>
    <w:p w14:paraId="748D055C" w14:textId="77777777" w:rsidR="00114D67" w:rsidRDefault="00000000">
      <w:pPr>
        <w:pStyle w:val="Heading2"/>
        <w:rPr>
          <w:color w:val="000000"/>
        </w:rPr>
      </w:pPr>
      <w:bookmarkStart w:id="87" w:name="_fa0kw5p228gp" w:colFirst="0" w:colLast="0"/>
      <w:bookmarkStart w:id="88" w:name="_Toc131283866"/>
      <w:bookmarkEnd w:id="87"/>
      <w:r>
        <w:rPr>
          <w:color w:val="000000"/>
        </w:rPr>
        <w:t xml:space="preserve">Use case </w:t>
      </w:r>
      <w:proofErr w:type="gramStart"/>
      <w:r>
        <w:rPr>
          <w:color w:val="000000"/>
        </w:rPr>
        <w:t>Diagram</w:t>
      </w:r>
      <w:bookmarkEnd w:id="88"/>
      <w:proofErr w:type="gramEnd"/>
    </w:p>
    <w:p w14:paraId="61138A5D" w14:textId="77777777" w:rsidR="00114D67" w:rsidRDefault="00114D67"/>
    <w:p w14:paraId="45AFFA03" w14:textId="77777777" w:rsidR="00114D67" w:rsidRDefault="00000000">
      <w:r>
        <w:rPr>
          <w:noProof/>
        </w:rPr>
        <w:lastRenderedPageBreak/>
        <w:drawing>
          <wp:inline distT="114300" distB="114300" distL="114300" distR="114300" wp14:anchorId="63E20843" wp14:editId="7163EC78">
            <wp:extent cx="6119820" cy="8928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119820" cy="8928100"/>
                    </a:xfrm>
                    <a:prstGeom prst="rect">
                      <a:avLst/>
                    </a:prstGeom>
                    <a:ln/>
                  </pic:spPr>
                </pic:pic>
              </a:graphicData>
            </a:graphic>
          </wp:inline>
        </w:drawing>
      </w:r>
    </w:p>
    <w:p w14:paraId="0B1711F8" w14:textId="77777777" w:rsidR="00114D67" w:rsidRDefault="00114D67"/>
    <w:p w14:paraId="0F191882" w14:textId="77777777" w:rsidR="00114D67" w:rsidRDefault="00114D67"/>
    <w:p w14:paraId="50CDFCA8" w14:textId="77777777" w:rsidR="00114D67" w:rsidRDefault="00000000">
      <w:pPr>
        <w:pStyle w:val="Heading2"/>
      </w:pPr>
      <w:bookmarkStart w:id="89" w:name="_Toc131283867"/>
      <w:r>
        <w:t>Use Case Descriptions</w:t>
      </w:r>
      <w:bookmarkEnd w:id="89"/>
    </w:p>
    <w:p w14:paraId="0962932C" w14:textId="77777777" w:rsidR="00114D67" w:rsidRDefault="00000000">
      <w:pPr>
        <w:pStyle w:val="Heading3"/>
      </w:pPr>
      <w:bookmarkStart w:id="90" w:name="_o8o0apzaf00j" w:colFirst="0" w:colLast="0"/>
      <w:bookmarkStart w:id="91" w:name="_Toc131283868"/>
      <w:bookmarkEnd w:id="90"/>
      <w:r>
        <w:t>Use Case 1</w:t>
      </w:r>
      <w:bookmarkEnd w:id="91"/>
    </w:p>
    <w:tbl>
      <w:tblPr>
        <w:tblStyle w:val="a4"/>
        <w:tblW w:w="10095"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10"/>
        <w:gridCol w:w="7785"/>
      </w:tblGrid>
      <w:tr w:rsidR="00114D67" w14:paraId="16D692C5" w14:textId="77777777">
        <w:tc>
          <w:tcPr>
            <w:tcW w:w="2310" w:type="dxa"/>
            <w:shd w:val="clear" w:color="auto" w:fill="31849B"/>
          </w:tcPr>
          <w:p w14:paraId="25B4C62B" w14:textId="77777777" w:rsidR="00114D67" w:rsidRDefault="00000000">
            <w:pPr>
              <w:rPr>
                <w:color w:val="FFFFFF"/>
              </w:rPr>
            </w:pPr>
            <w:r>
              <w:rPr>
                <w:b/>
                <w:color w:val="FFFFFF"/>
              </w:rPr>
              <w:t>Use Case Number:</w:t>
            </w:r>
          </w:p>
        </w:tc>
        <w:tc>
          <w:tcPr>
            <w:tcW w:w="7785" w:type="dxa"/>
            <w:shd w:val="clear" w:color="auto" w:fill="31849B"/>
          </w:tcPr>
          <w:p w14:paraId="23232887" w14:textId="77777777" w:rsidR="00114D67" w:rsidRDefault="00000000">
            <w:pPr>
              <w:rPr>
                <w:color w:val="FFFFFF"/>
              </w:rPr>
            </w:pPr>
            <w:r>
              <w:rPr>
                <w:color w:val="FFFFFF"/>
              </w:rPr>
              <w:t xml:space="preserve">UC-01 </w:t>
            </w:r>
          </w:p>
        </w:tc>
      </w:tr>
      <w:tr w:rsidR="00114D67" w14:paraId="1BF690A5" w14:textId="77777777">
        <w:trPr>
          <w:trHeight w:val="74"/>
        </w:trPr>
        <w:tc>
          <w:tcPr>
            <w:tcW w:w="2310" w:type="dxa"/>
          </w:tcPr>
          <w:p w14:paraId="40C94D3C" w14:textId="77777777" w:rsidR="00114D67" w:rsidRDefault="00000000">
            <w:r>
              <w:rPr>
                <w:b/>
              </w:rPr>
              <w:t>Use Case Name:</w:t>
            </w:r>
          </w:p>
        </w:tc>
        <w:tc>
          <w:tcPr>
            <w:tcW w:w="7785" w:type="dxa"/>
          </w:tcPr>
          <w:p w14:paraId="05A4BD15" w14:textId="77777777" w:rsidR="00114D67" w:rsidRDefault="00000000">
            <w:pPr>
              <w:rPr>
                <w:rFonts w:ascii="Arial" w:eastAsia="Arial" w:hAnsi="Arial" w:cs="Arial"/>
                <w:sz w:val="20"/>
                <w:szCs w:val="20"/>
              </w:rPr>
            </w:pPr>
            <w:r>
              <w:rPr>
                <w:rFonts w:ascii="Times New Roman" w:eastAsia="Times New Roman" w:hAnsi="Times New Roman" w:cs="Times New Roman"/>
                <w:sz w:val="22"/>
                <w:szCs w:val="22"/>
              </w:rPr>
              <w:t>Register as an Admin</w:t>
            </w:r>
          </w:p>
        </w:tc>
      </w:tr>
      <w:tr w:rsidR="00114D67" w14:paraId="77B8A576" w14:textId="77777777">
        <w:trPr>
          <w:trHeight w:val="74"/>
        </w:trPr>
        <w:tc>
          <w:tcPr>
            <w:tcW w:w="2310" w:type="dxa"/>
          </w:tcPr>
          <w:p w14:paraId="5D17BE6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85" w:type="dxa"/>
          </w:tcPr>
          <w:p w14:paraId="72EFE1D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Admin</w:t>
            </w:r>
          </w:p>
        </w:tc>
      </w:tr>
      <w:tr w:rsidR="00114D67" w14:paraId="6EEBFE80" w14:textId="77777777">
        <w:trPr>
          <w:trHeight w:val="74"/>
        </w:trPr>
        <w:tc>
          <w:tcPr>
            <w:tcW w:w="2310" w:type="dxa"/>
          </w:tcPr>
          <w:p w14:paraId="01B0997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85" w:type="dxa"/>
          </w:tcPr>
          <w:p w14:paraId="6EFCAFA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Each of the admin team members will be added to the system by the other admins. All the necessary information about personalized admin accounts will be displayed on the system’s database.</w:t>
            </w:r>
          </w:p>
        </w:tc>
      </w:tr>
      <w:tr w:rsidR="00114D67" w14:paraId="51DD7B8A" w14:textId="77777777">
        <w:trPr>
          <w:trHeight w:val="74"/>
        </w:trPr>
        <w:tc>
          <w:tcPr>
            <w:tcW w:w="2310" w:type="dxa"/>
          </w:tcPr>
          <w:p w14:paraId="6E8F5B1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85" w:type="dxa"/>
          </w:tcPr>
          <w:p w14:paraId="0CA5DB5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R1</w:t>
            </w:r>
          </w:p>
        </w:tc>
      </w:tr>
      <w:tr w:rsidR="00114D67" w14:paraId="6986F536" w14:textId="77777777">
        <w:trPr>
          <w:trHeight w:val="357"/>
        </w:trPr>
        <w:tc>
          <w:tcPr>
            <w:tcW w:w="2310" w:type="dxa"/>
          </w:tcPr>
          <w:p w14:paraId="38D94788"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85" w:type="dxa"/>
          </w:tcPr>
          <w:p w14:paraId="029A038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 - Actor registering as an Admin.</w:t>
            </w:r>
          </w:p>
        </w:tc>
      </w:tr>
      <w:tr w:rsidR="00114D67" w14:paraId="36FA66D4" w14:textId="77777777">
        <w:trPr>
          <w:trHeight w:val="74"/>
        </w:trPr>
        <w:tc>
          <w:tcPr>
            <w:tcW w:w="2310" w:type="dxa"/>
          </w:tcPr>
          <w:p w14:paraId="797A1346"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85" w:type="dxa"/>
          </w:tcPr>
          <w:p w14:paraId="5B426288"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Admins announced Admin recruitment.</w:t>
            </w:r>
          </w:p>
          <w:p w14:paraId="1CCAF039"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System has been set up and configured.</w:t>
            </w:r>
          </w:p>
          <w:p w14:paraId="306E7501"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System is running and is open for admin registration requests.</w:t>
            </w:r>
          </w:p>
          <w:p w14:paraId="188B66FB"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Registration panel has been accessed on the website via URL</w:t>
            </w:r>
          </w:p>
        </w:tc>
      </w:tr>
      <w:tr w:rsidR="00114D67" w14:paraId="4FBDE9A9" w14:textId="77777777">
        <w:trPr>
          <w:trHeight w:val="74"/>
        </w:trPr>
        <w:tc>
          <w:tcPr>
            <w:tcW w:w="2310" w:type="dxa"/>
          </w:tcPr>
          <w:p w14:paraId="3F479CF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85" w:type="dxa"/>
          </w:tcPr>
          <w:p w14:paraId="395DBAA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1.Actor requests for being admin on the system</w:t>
            </w:r>
          </w:p>
          <w:p w14:paraId="5BCE430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2.System requests information about the actor such as name, surname, date of birth, address, phone number, email address. </w:t>
            </w:r>
          </w:p>
          <w:p w14:paraId="12ED48E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3.Actor provides the information the system requested</w:t>
            </w:r>
          </w:p>
          <w:p w14:paraId="3412304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4.Verification is done by the system to check if the corresponding information is provided</w:t>
            </w:r>
          </w:p>
          <w:p w14:paraId="38D26796" w14:textId="77777777" w:rsidR="00114D67"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information is invalid System displays a message. Return to Step 2</w:t>
            </w:r>
          </w:p>
          <w:p w14:paraId="7ADCB8E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5.Admin account registration details are sent to the mail address.</w:t>
            </w:r>
          </w:p>
          <w:p w14:paraId="00ADBCAD" w14:textId="77777777" w:rsidR="00114D67" w:rsidRDefault="00000000">
            <w:pPr>
              <w:numPr>
                <w:ilvl w:val="0"/>
                <w:numId w:val="2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the information does not satisfy the needs to be in an admin team, then return to the step </w:t>
            </w:r>
            <w:proofErr w:type="gramStart"/>
            <w:r>
              <w:rPr>
                <w:rFonts w:ascii="Times New Roman" w:eastAsia="Times New Roman" w:hAnsi="Times New Roman" w:cs="Times New Roman"/>
                <w:sz w:val="22"/>
                <w:szCs w:val="22"/>
              </w:rPr>
              <w:t>1</w:t>
            </w:r>
            <w:proofErr w:type="gramEnd"/>
          </w:p>
          <w:p w14:paraId="242BF50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6.Approval mail is sent to the actor</w:t>
            </w:r>
          </w:p>
          <w:p w14:paraId="45636ED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7.System requests the login information </w:t>
            </w:r>
          </w:p>
          <w:p w14:paraId="129F67D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8.Actor provides the information required for logging in </w:t>
            </w:r>
          </w:p>
          <w:p w14:paraId="086044E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9.System approves the information provided</w:t>
            </w:r>
          </w:p>
          <w:p w14:paraId="7041286A" w14:textId="77777777" w:rsidR="00114D67" w:rsidRDefault="00000000">
            <w:pPr>
              <w:numPr>
                <w:ilvl w:val="0"/>
                <w:numId w:val="19"/>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the information provided does not match to any account, then return step </w:t>
            </w:r>
            <w:proofErr w:type="gramStart"/>
            <w:r>
              <w:rPr>
                <w:rFonts w:ascii="Times New Roman" w:eastAsia="Times New Roman" w:hAnsi="Times New Roman" w:cs="Times New Roman"/>
                <w:sz w:val="22"/>
                <w:szCs w:val="22"/>
              </w:rPr>
              <w:t>8</w:t>
            </w:r>
            <w:proofErr w:type="gramEnd"/>
          </w:p>
          <w:p w14:paraId="0EB84F1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10.System displays confirmation of registration</w:t>
            </w:r>
          </w:p>
        </w:tc>
      </w:tr>
      <w:tr w:rsidR="00114D67" w14:paraId="658D8F55" w14:textId="77777777">
        <w:trPr>
          <w:trHeight w:val="74"/>
        </w:trPr>
        <w:tc>
          <w:tcPr>
            <w:tcW w:w="2310" w:type="dxa"/>
          </w:tcPr>
          <w:p w14:paraId="43B9D1D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85" w:type="dxa"/>
          </w:tcPr>
          <w:p w14:paraId="4AB4BA1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2 in the success scenario System will display the option to Cancel the registration process. The following steps would occur: </w:t>
            </w:r>
          </w:p>
          <w:p w14:paraId="1254D88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Pr>
                <w:rFonts w:ascii="Times New Roman" w:eastAsia="Times New Roman" w:hAnsi="Times New Roman" w:cs="Times New Roman"/>
                <w:sz w:val="22"/>
                <w:szCs w:val="22"/>
              </w:rPr>
              <w:tab/>
              <w:t>Actor selects option to cancel during registration</w:t>
            </w:r>
          </w:p>
          <w:p w14:paraId="5C03A5C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Pr>
                <w:rFonts w:ascii="Times New Roman" w:eastAsia="Times New Roman" w:hAnsi="Times New Roman" w:cs="Times New Roman"/>
                <w:sz w:val="22"/>
                <w:szCs w:val="22"/>
              </w:rPr>
              <w:tab/>
              <w:t>System requests confirmation to cancel</w:t>
            </w:r>
          </w:p>
          <w:p w14:paraId="12FAE0D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Pr>
                <w:rFonts w:ascii="Times New Roman" w:eastAsia="Times New Roman" w:hAnsi="Times New Roman" w:cs="Times New Roman"/>
                <w:sz w:val="22"/>
                <w:szCs w:val="22"/>
              </w:rPr>
              <w:tab/>
              <w:t xml:space="preserve">Actor confirms </w:t>
            </w:r>
          </w:p>
          <w:p w14:paraId="3D90580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Pr>
                <w:rFonts w:ascii="Times New Roman" w:eastAsia="Times New Roman" w:hAnsi="Times New Roman" w:cs="Times New Roman"/>
                <w:sz w:val="22"/>
                <w:szCs w:val="22"/>
              </w:rPr>
              <w:tab/>
              <w:t>System returns to main screen</w:t>
            </w:r>
          </w:p>
        </w:tc>
      </w:tr>
      <w:tr w:rsidR="00114D67" w14:paraId="7A08D36A" w14:textId="77777777">
        <w:trPr>
          <w:trHeight w:val="74"/>
        </w:trPr>
        <w:tc>
          <w:tcPr>
            <w:tcW w:w="2310" w:type="dxa"/>
          </w:tcPr>
          <w:p w14:paraId="02C08FB7"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85" w:type="dxa"/>
          </w:tcPr>
          <w:p w14:paraId="30561F2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Actor did not complete registration. System does not store the Actor’s information.</w:t>
            </w:r>
          </w:p>
          <w:p w14:paraId="72F69D9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Main (Success) Flow 11: The system authenticates the admin's account details and grants access to the admin features, tools and settings (system configurations, managing accounts, and permissions</w:t>
            </w:r>
            <w:proofErr w:type="gramStart"/>
            <w:r>
              <w:rPr>
                <w:rFonts w:ascii="Times New Roman" w:eastAsia="Times New Roman" w:hAnsi="Times New Roman" w:cs="Times New Roman"/>
                <w:sz w:val="22"/>
                <w:szCs w:val="22"/>
              </w:rPr>
              <w:t>) .</w:t>
            </w:r>
            <w:proofErr w:type="gramEnd"/>
          </w:p>
        </w:tc>
      </w:tr>
      <w:tr w:rsidR="00114D67" w14:paraId="3FE3E334" w14:textId="77777777">
        <w:trPr>
          <w:trHeight w:val="786"/>
        </w:trPr>
        <w:tc>
          <w:tcPr>
            <w:tcW w:w="2310" w:type="dxa"/>
          </w:tcPr>
          <w:p w14:paraId="3FA38BCF"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85" w:type="dxa"/>
          </w:tcPr>
          <w:p w14:paraId="0037593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 The Actor shall register using his personal information</w:t>
            </w:r>
          </w:p>
          <w:p w14:paraId="66677F9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 The Actor shall be able to cancel registration during the process if needed</w:t>
            </w:r>
          </w:p>
          <w:p w14:paraId="2B964BB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 – The system shall verify all information provided by the for registration as an admin..</w:t>
            </w:r>
          </w:p>
        </w:tc>
      </w:tr>
    </w:tbl>
    <w:p w14:paraId="24902A6B" w14:textId="77777777" w:rsidR="00114D67" w:rsidRDefault="00114D67"/>
    <w:p w14:paraId="49B80D42" w14:textId="77777777" w:rsidR="00114D67" w:rsidRDefault="00114D67"/>
    <w:p w14:paraId="34E17445" w14:textId="77777777" w:rsidR="00114D67" w:rsidRDefault="00000000">
      <w:pPr>
        <w:pStyle w:val="Heading3"/>
      </w:pPr>
      <w:bookmarkStart w:id="92" w:name="_5ndw5hyn08qj" w:colFirst="0" w:colLast="0"/>
      <w:bookmarkStart w:id="93" w:name="_Toc131283869"/>
      <w:bookmarkEnd w:id="92"/>
      <w:r>
        <w:t>Use Case 2</w:t>
      </w:r>
      <w:bookmarkEnd w:id="93"/>
    </w:p>
    <w:p w14:paraId="483645FF" w14:textId="77777777" w:rsidR="00114D67" w:rsidRDefault="00114D67"/>
    <w:tbl>
      <w:tblPr>
        <w:tblStyle w:val="a5"/>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7C77CBC7" w14:textId="77777777">
        <w:tc>
          <w:tcPr>
            <w:tcW w:w="2329" w:type="dxa"/>
            <w:shd w:val="clear" w:color="auto" w:fill="31849B"/>
          </w:tcPr>
          <w:p w14:paraId="652813B0" w14:textId="77777777" w:rsidR="00114D67" w:rsidRDefault="00000000">
            <w:pPr>
              <w:rPr>
                <w:color w:val="FFFFFF"/>
              </w:rPr>
            </w:pPr>
            <w:r>
              <w:rPr>
                <w:b/>
                <w:color w:val="FFFFFF"/>
              </w:rPr>
              <w:t>Use Case Number:</w:t>
            </w:r>
          </w:p>
        </w:tc>
        <w:tc>
          <w:tcPr>
            <w:tcW w:w="7763" w:type="dxa"/>
            <w:shd w:val="clear" w:color="auto" w:fill="31849B"/>
          </w:tcPr>
          <w:p w14:paraId="4D882ECA" w14:textId="77777777" w:rsidR="00114D67" w:rsidRDefault="00000000">
            <w:pPr>
              <w:rPr>
                <w:color w:val="FFFFFF"/>
              </w:rPr>
            </w:pPr>
            <w:r>
              <w:rPr>
                <w:color w:val="FFFFFF"/>
              </w:rPr>
              <w:t>UC-02</w:t>
            </w:r>
          </w:p>
        </w:tc>
      </w:tr>
      <w:tr w:rsidR="00114D67" w14:paraId="2D84742B" w14:textId="77777777">
        <w:trPr>
          <w:trHeight w:val="74"/>
        </w:trPr>
        <w:tc>
          <w:tcPr>
            <w:tcW w:w="2329" w:type="dxa"/>
          </w:tcPr>
          <w:p w14:paraId="1AD18DAD" w14:textId="77777777" w:rsidR="00114D67" w:rsidRDefault="00000000">
            <w:r>
              <w:rPr>
                <w:b/>
              </w:rPr>
              <w:lastRenderedPageBreak/>
              <w:t>Use Case Name:</w:t>
            </w:r>
          </w:p>
        </w:tc>
        <w:tc>
          <w:tcPr>
            <w:tcW w:w="7763" w:type="dxa"/>
          </w:tcPr>
          <w:p w14:paraId="7434ED67" w14:textId="77777777" w:rsidR="00114D67" w:rsidRDefault="00000000">
            <w:r>
              <w:rPr>
                <w:rFonts w:ascii="Times New Roman" w:eastAsia="Times New Roman" w:hAnsi="Times New Roman" w:cs="Times New Roman"/>
                <w:sz w:val="22"/>
                <w:szCs w:val="22"/>
              </w:rPr>
              <w:t>Register as a Customer Support</w:t>
            </w:r>
          </w:p>
        </w:tc>
      </w:tr>
      <w:tr w:rsidR="00114D67" w14:paraId="2BB86B22" w14:textId="77777777">
        <w:trPr>
          <w:trHeight w:val="74"/>
        </w:trPr>
        <w:tc>
          <w:tcPr>
            <w:tcW w:w="2329" w:type="dxa"/>
          </w:tcPr>
          <w:p w14:paraId="4D6950E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5C51084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Support</w:t>
            </w:r>
          </w:p>
        </w:tc>
      </w:tr>
      <w:tr w:rsidR="00114D67" w14:paraId="4B0C2B6B" w14:textId="77777777">
        <w:trPr>
          <w:trHeight w:val="74"/>
        </w:trPr>
        <w:tc>
          <w:tcPr>
            <w:tcW w:w="2329" w:type="dxa"/>
          </w:tcPr>
          <w:p w14:paraId="5CF2C62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68A9897B" w14:textId="77777777" w:rsidR="00114D67" w:rsidRDefault="00000000">
            <w:r>
              <w:rPr>
                <w:rFonts w:ascii="Times New Roman" w:eastAsia="Times New Roman" w:hAnsi="Times New Roman" w:cs="Times New Roman"/>
                <w:sz w:val="22"/>
                <w:szCs w:val="22"/>
              </w:rPr>
              <w:t>Customer support accounts will be assigned to the system to answer questions, analyze feedback and forward to the admin.</w:t>
            </w:r>
          </w:p>
        </w:tc>
      </w:tr>
      <w:tr w:rsidR="00114D67" w14:paraId="495D301F" w14:textId="77777777">
        <w:trPr>
          <w:trHeight w:val="74"/>
        </w:trPr>
        <w:tc>
          <w:tcPr>
            <w:tcW w:w="2329" w:type="dxa"/>
          </w:tcPr>
          <w:p w14:paraId="2CEA8BC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3D00237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R1</w:t>
            </w:r>
          </w:p>
        </w:tc>
      </w:tr>
      <w:tr w:rsidR="00114D67" w14:paraId="6EF2B7F5" w14:textId="77777777">
        <w:trPr>
          <w:trHeight w:val="74"/>
        </w:trPr>
        <w:tc>
          <w:tcPr>
            <w:tcW w:w="2329" w:type="dxa"/>
          </w:tcPr>
          <w:p w14:paraId="170BEF54"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3FE929B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External - Actor registering as a Customer Support. </w:t>
            </w:r>
          </w:p>
        </w:tc>
      </w:tr>
      <w:tr w:rsidR="00114D67" w14:paraId="7675918C" w14:textId="77777777">
        <w:trPr>
          <w:trHeight w:val="74"/>
        </w:trPr>
        <w:tc>
          <w:tcPr>
            <w:tcW w:w="2329" w:type="dxa"/>
          </w:tcPr>
          <w:p w14:paraId="708827B7"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32687F1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    System has been set up and configured.</w:t>
            </w:r>
          </w:p>
          <w:p w14:paraId="6DE110BD"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System is running and is open for Customer Support registration requests.</w:t>
            </w:r>
          </w:p>
          <w:p w14:paraId="6E4C0C02"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Actor has accessed website via URL</w:t>
            </w:r>
          </w:p>
        </w:tc>
      </w:tr>
      <w:tr w:rsidR="00114D67" w14:paraId="4B9990DD" w14:textId="77777777">
        <w:trPr>
          <w:trHeight w:val="74"/>
        </w:trPr>
        <w:tc>
          <w:tcPr>
            <w:tcW w:w="2329" w:type="dxa"/>
          </w:tcPr>
          <w:p w14:paraId="175DAC8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7FB1B7C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The Actor selects the option to register as a “Customer Support”. </w:t>
            </w:r>
          </w:p>
          <w:p w14:paraId="5FE502B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The system requests personal information </w:t>
            </w:r>
            <w:proofErr w:type="gramStart"/>
            <w:r>
              <w:rPr>
                <w:rFonts w:ascii="Times New Roman" w:eastAsia="Times New Roman" w:hAnsi="Times New Roman" w:cs="Times New Roman"/>
                <w:sz w:val="22"/>
                <w:szCs w:val="22"/>
              </w:rPr>
              <w:t>i.e.</w:t>
            </w:r>
            <w:proofErr w:type="gramEnd"/>
            <w:r>
              <w:rPr>
                <w:rFonts w:ascii="Times New Roman" w:eastAsia="Times New Roman" w:hAnsi="Times New Roman" w:cs="Times New Roman"/>
                <w:sz w:val="22"/>
                <w:szCs w:val="22"/>
              </w:rPr>
              <w:t xml:space="preserve"> name, surname, email, phone number. </w:t>
            </w:r>
          </w:p>
          <w:p w14:paraId="6FA73A1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The Actor provides the required information. </w:t>
            </w:r>
          </w:p>
          <w:p w14:paraId="7D6D7DD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4. The system verifies the required information is provided. </w:t>
            </w:r>
          </w:p>
          <w:p w14:paraId="6C81A580" w14:textId="77777777" w:rsidR="00114D67" w:rsidRDefault="00000000">
            <w:pPr>
              <w:numPr>
                <w:ilvl w:val="0"/>
                <w:numId w:val="2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not provided, then return to the step </w:t>
            </w:r>
            <w:proofErr w:type="gramStart"/>
            <w:r>
              <w:rPr>
                <w:rFonts w:ascii="Times New Roman" w:eastAsia="Times New Roman" w:hAnsi="Times New Roman" w:cs="Times New Roman"/>
                <w:sz w:val="22"/>
                <w:szCs w:val="22"/>
              </w:rPr>
              <w:t>2</w:t>
            </w:r>
            <w:proofErr w:type="gramEnd"/>
            <w:r>
              <w:rPr>
                <w:rFonts w:ascii="Times New Roman" w:eastAsia="Times New Roman" w:hAnsi="Times New Roman" w:cs="Times New Roman"/>
                <w:sz w:val="22"/>
                <w:szCs w:val="22"/>
              </w:rPr>
              <w:t xml:space="preserve"> </w:t>
            </w:r>
          </w:p>
          <w:p w14:paraId="44B71E3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 Customer Support account registration details are sent to the mail address.</w:t>
            </w:r>
          </w:p>
          <w:p w14:paraId="400E90B9" w14:textId="77777777" w:rsidR="00114D67" w:rsidRDefault="00000000">
            <w:pPr>
              <w:numPr>
                <w:ilvl w:val="0"/>
                <w:numId w:val="2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the information does not satisfy the needs to be in </w:t>
            </w:r>
            <w:proofErr w:type="gramStart"/>
            <w:r>
              <w:rPr>
                <w:rFonts w:ascii="Times New Roman" w:eastAsia="Times New Roman" w:hAnsi="Times New Roman" w:cs="Times New Roman"/>
                <w:sz w:val="22"/>
                <w:szCs w:val="22"/>
              </w:rPr>
              <w:t>an</w:t>
            </w:r>
            <w:proofErr w:type="gramEnd"/>
            <w:r>
              <w:rPr>
                <w:rFonts w:ascii="Times New Roman" w:eastAsia="Times New Roman" w:hAnsi="Times New Roman" w:cs="Times New Roman"/>
                <w:sz w:val="22"/>
                <w:szCs w:val="22"/>
              </w:rPr>
              <w:t xml:space="preserve"> Customer Support team, then return to the step 1</w:t>
            </w:r>
          </w:p>
          <w:p w14:paraId="09D2EF4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6.System requests the login information </w:t>
            </w:r>
          </w:p>
          <w:p w14:paraId="7C319FF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7.</w:t>
            </w:r>
            <w:proofErr w:type="gramStart"/>
            <w:r>
              <w:rPr>
                <w:rFonts w:ascii="Times New Roman" w:eastAsia="Times New Roman" w:hAnsi="Times New Roman" w:cs="Times New Roman"/>
                <w:sz w:val="22"/>
                <w:szCs w:val="22"/>
              </w:rPr>
              <w:t>Actor  provides</w:t>
            </w:r>
            <w:proofErr w:type="gramEnd"/>
            <w:r>
              <w:rPr>
                <w:rFonts w:ascii="Times New Roman" w:eastAsia="Times New Roman" w:hAnsi="Times New Roman" w:cs="Times New Roman"/>
                <w:sz w:val="22"/>
                <w:szCs w:val="22"/>
              </w:rPr>
              <w:t xml:space="preserve"> the information required for logging in </w:t>
            </w:r>
          </w:p>
          <w:p w14:paraId="16D2197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8.System approves the information provided</w:t>
            </w:r>
          </w:p>
          <w:p w14:paraId="15281BE3" w14:textId="77777777" w:rsidR="00114D67" w:rsidRDefault="00000000">
            <w:pPr>
              <w:numPr>
                <w:ilvl w:val="0"/>
                <w:numId w:val="19"/>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the information provided does not match to any Customer Support account, then return step </w:t>
            </w:r>
            <w:proofErr w:type="gramStart"/>
            <w:r>
              <w:rPr>
                <w:rFonts w:ascii="Times New Roman" w:eastAsia="Times New Roman" w:hAnsi="Times New Roman" w:cs="Times New Roman"/>
                <w:sz w:val="22"/>
                <w:szCs w:val="22"/>
              </w:rPr>
              <w:t>8</w:t>
            </w:r>
            <w:proofErr w:type="gramEnd"/>
          </w:p>
          <w:p w14:paraId="3EC2A0A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9.</w:t>
            </w:r>
            <w:r>
              <w:rPr>
                <w:rFonts w:ascii="Times New Roman" w:eastAsia="Times New Roman" w:hAnsi="Times New Roman" w:cs="Times New Roman"/>
                <w:sz w:val="22"/>
                <w:szCs w:val="22"/>
              </w:rPr>
              <w:tab/>
              <w:t>System displays confirmation of registration.</w:t>
            </w:r>
          </w:p>
        </w:tc>
      </w:tr>
      <w:tr w:rsidR="00114D67" w14:paraId="3A5CE8F1" w14:textId="77777777">
        <w:trPr>
          <w:trHeight w:val="74"/>
        </w:trPr>
        <w:tc>
          <w:tcPr>
            <w:tcW w:w="2329" w:type="dxa"/>
          </w:tcPr>
          <w:p w14:paraId="5D574D9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79489BD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2 in the success scenario, the actor can cancel the registration process. </w:t>
            </w:r>
          </w:p>
          <w:p w14:paraId="7190000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The actor selects the option to cancel during registration. </w:t>
            </w:r>
          </w:p>
          <w:p w14:paraId="3C5D832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The system requests confirmation to cancel. </w:t>
            </w:r>
          </w:p>
          <w:p w14:paraId="6A7E3A9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 The actor confirms.</w:t>
            </w:r>
          </w:p>
          <w:p w14:paraId="079A027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4. The system returns to the main screen. </w:t>
            </w:r>
          </w:p>
        </w:tc>
      </w:tr>
      <w:tr w:rsidR="00114D67" w14:paraId="602888A7" w14:textId="77777777">
        <w:trPr>
          <w:trHeight w:val="74"/>
        </w:trPr>
        <w:tc>
          <w:tcPr>
            <w:tcW w:w="2329" w:type="dxa"/>
          </w:tcPr>
          <w:p w14:paraId="1961465C"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43D504F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Actor did not complete registration. System does not store the Actor’s information.</w:t>
            </w:r>
          </w:p>
          <w:p w14:paraId="5E2C9E3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actor's information is stored in the system, and the Customer Support dashboard can be accessed.</w:t>
            </w:r>
          </w:p>
          <w:p w14:paraId="70BEBB6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Main (Success) Flow 11: The system authenticates the actor’s account details and grants access to the Customer Support features, tools and settings (answer questions, analyze feedback and forward to the admin.</w:t>
            </w:r>
            <w:proofErr w:type="gramStart"/>
            <w:r>
              <w:rPr>
                <w:rFonts w:ascii="Times New Roman" w:eastAsia="Times New Roman" w:hAnsi="Times New Roman" w:cs="Times New Roman"/>
                <w:sz w:val="22"/>
                <w:szCs w:val="22"/>
              </w:rPr>
              <w:t>) .</w:t>
            </w:r>
            <w:proofErr w:type="gramEnd"/>
          </w:p>
        </w:tc>
      </w:tr>
      <w:tr w:rsidR="00114D67" w14:paraId="5F65D0A9" w14:textId="77777777">
        <w:trPr>
          <w:trHeight w:val="906"/>
        </w:trPr>
        <w:tc>
          <w:tcPr>
            <w:tcW w:w="2329" w:type="dxa"/>
          </w:tcPr>
          <w:p w14:paraId="0E0F62E3"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7F51475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The actor shall provide personal information to the system. </w:t>
            </w:r>
          </w:p>
          <w:p w14:paraId="6C2C0E7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 The actor shall be able to cancel registration during the process if needed</w:t>
            </w:r>
          </w:p>
          <w:p w14:paraId="71337D9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 – The system shall verify all information provided by the user for registration as a Customer Support.</w:t>
            </w:r>
          </w:p>
        </w:tc>
      </w:tr>
    </w:tbl>
    <w:p w14:paraId="6002D642" w14:textId="77777777" w:rsidR="00114D67" w:rsidRDefault="00114D67"/>
    <w:p w14:paraId="67E28D46" w14:textId="77777777" w:rsidR="00114D67" w:rsidRDefault="00000000">
      <w:pPr>
        <w:pStyle w:val="Heading3"/>
      </w:pPr>
      <w:bookmarkStart w:id="94" w:name="_7h9q13qnkkvk" w:colFirst="0" w:colLast="0"/>
      <w:bookmarkStart w:id="95" w:name="_Toc131283870"/>
      <w:bookmarkEnd w:id="94"/>
      <w:r>
        <w:t>Use Case 3</w:t>
      </w:r>
      <w:bookmarkEnd w:id="95"/>
    </w:p>
    <w:tbl>
      <w:tblPr>
        <w:tblStyle w:val="a6"/>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280CEE14" w14:textId="77777777">
        <w:trPr>
          <w:trHeight w:val="296"/>
        </w:trPr>
        <w:tc>
          <w:tcPr>
            <w:tcW w:w="2329" w:type="dxa"/>
            <w:shd w:val="clear" w:color="auto" w:fill="31849B"/>
          </w:tcPr>
          <w:p w14:paraId="79529476" w14:textId="77777777" w:rsidR="00114D67" w:rsidRDefault="00000000">
            <w:pPr>
              <w:rPr>
                <w:color w:val="FFFFFF"/>
              </w:rPr>
            </w:pPr>
            <w:r>
              <w:rPr>
                <w:b/>
                <w:color w:val="FFFFFF"/>
              </w:rPr>
              <w:t>Use Case Number:</w:t>
            </w:r>
          </w:p>
        </w:tc>
        <w:tc>
          <w:tcPr>
            <w:tcW w:w="7763" w:type="dxa"/>
            <w:shd w:val="clear" w:color="auto" w:fill="31849B"/>
          </w:tcPr>
          <w:p w14:paraId="7016717E" w14:textId="77777777" w:rsidR="00114D67" w:rsidRDefault="00000000">
            <w:pPr>
              <w:rPr>
                <w:color w:val="FFFFFF"/>
              </w:rPr>
            </w:pPr>
            <w:r>
              <w:rPr>
                <w:color w:val="FFFFFF"/>
              </w:rPr>
              <w:t>UC-03</w:t>
            </w:r>
          </w:p>
        </w:tc>
      </w:tr>
      <w:tr w:rsidR="00114D67" w14:paraId="2FE1DDF1" w14:textId="77777777">
        <w:trPr>
          <w:trHeight w:val="74"/>
        </w:trPr>
        <w:tc>
          <w:tcPr>
            <w:tcW w:w="2329" w:type="dxa"/>
          </w:tcPr>
          <w:p w14:paraId="1316401F" w14:textId="77777777" w:rsidR="00114D67" w:rsidRDefault="00000000">
            <w:r>
              <w:rPr>
                <w:b/>
              </w:rPr>
              <w:t>Use Case Name:</w:t>
            </w:r>
          </w:p>
        </w:tc>
        <w:tc>
          <w:tcPr>
            <w:tcW w:w="7763" w:type="dxa"/>
          </w:tcPr>
          <w:p w14:paraId="57A6AA58" w14:textId="64207EDE" w:rsidR="00114D67" w:rsidRDefault="00000000">
            <w:r>
              <w:rPr>
                <w:rFonts w:ascii="Times New Roman" w:eastAsia="Times New Roman" w:hAnsi="Times New Roman" w:cs="Times New Roman"/>
                <w:sz w:val="22"/>
                <w:szCs w:val="22"/>
              </w:rPr>
              <w:t xml:space="preserve">Register as a </w:t>
            </w:r>
            <w:ins w:id="96" w:author="Atlas Hamzali" w:date="2023-04-23T17:56:00Z">
              <w:r w:rsidR="004777E6">
                <w:rPr>
                  <w:rFonts w:ascii="Times New Roman" w:eastAsia="Times New Roman" w:hAnsi="Times New Roman" w:cs="Times New Roman"/>
                  <w:sz w:val="22"/>
                  <w:szCs w:val="22"/>
                </w:rPr>
                <w:t>Donor</w:t>
              </w:r>
            </w:ins>
            <w:del w:id="97" w:author="Atlas Hamzali" w:date="2023-04-23T17:55:00Z">
              <w:r w:rsidDel="004777E6">
                <w:rPr>
                  <w:rFonts w:ascii="Times New Roman" w:eastAsia="Times New Roman" w:hAnsi="Times New Roman" w:cs="Times New Roman"/>
                  <w:sz w:val="22"/>
                  <w:szCs w:val="22"/>
                </w:rPr>
                <w:delText>User</w:delText>
              </w:r>
            </w:del>
          </w:p>
        </w:tc>
      </w:tr>
      <w:tr w:rsidR="00114D67" w14:paraId="7A90BFB6" w14:textId="77777777">
        <w:trPr>
          <w:trHeight w:val="74"/>
        </w:trPr>
        <w:tc>
          <w:tcPr>
            <w:tcW w:w="2329" w:type="dxa"/>
          </w:tcPr>
          <w:p w14:paraId="070C369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7A967EF0" w14:textId="1E873CD6" w:rsidR="00114D67" w:rsidRDefault="004777E6">
            <w:pPr>
              <w:rPr>
                <w:rFonts w:ascii="Times New Roman" w:eastAsia="Times New Roman" w:hAnsi="Times New Roman" w:cs="Times New Roman"/>
                <w:sz w:val="22"/>
                <w:szCs w:val="22"/>
              </w:rPr>
            </w:pPr>
            <w:ins w:id="98" w:author="Atlas Hamzali" w:date="2023-04-23T17:56:00Z">
              <w:r>
                <w:rPr>
                  <w:rFonts w:ascii="Times New Roman" w:eastAsia="Times New Roman" w:hAnsi="Times New Roman" w:cs="Times New Roman"/>
                  <w:sz w:val="22"/>
                  <w:szCs w:val="22"/>
                </w:rPr>
                <w:t>Donor</w:t>
              </w:r>
            </w:ins>
            <w:del w:id="99" w:author="Atlas Hamzali" w:date="2023-04-23T17:56:00Z">
              <w:r w:rsidR="00000000" w:rsidDel="004777E6">
                <w:rPr>
                  <w:rFonts w:ascii="Times New Roman" w:eastAsia="Times New Roman" w:hAnsi="Times New Roman" w:cs="Times New Roman"/>
                  <w:sz w:val="22"/>
                  <w:szCs w:val="22"/>
                </w:rPr>
                <w:delText>User</w:delText>
              </w:r>
            </w:del>
          </w:p>
        </w:tc>
      </w:tr>
      <w:tr w:rsidR="00114D67" w14:paraId="5B30787D" w14:textId="77777777">
        <w:trPr>
          <w:trHeight w:val="74"/>
        </w:trPr>
        <w:tc>
          <w:tcPr>
            <w:tcW w:w="2329" w:type="dxa"/>
          </w:tcPr>
          <w:p w14:paraId="1E17932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0974A6D2" w14:textId="3F608FCB" w:rsidR="00114D67" w:rsidRDefault="004777E6">
            <w:pPr>
              <w:rPr>
                <w:rFonts w:ascii="Times New Roman" w:eastAsia="Times New Roman" w:hAnsi="Times New Roman" w:cs="Times New Roman"/>
                <w:sz w:val="22"/>
                <w:szCs w:val="22"/>
              </w:rPr>
            </w:pPr>
            <w:ins w:id="100" w:author="Atlas Hamzali" w:date="2023-04-23T17:56:00Z">
              <w:r>
                <w:rPr>
                  <w:rFonts w:ascii="Times New Roman" w:eastAsia="Times New Roman" w:hAnsi="Times New Roman" w:cs="Times New Roman"/>
                  <w:sz w:val="22"/>
                  <w:szCs w:val="22"/>
                </w:rPr>
                <w:t>Donor</w:t>
              </w:r>
            </w:ins>
            <w:del w:id="101" w:author="Atlas Hamzali" w:date="2023-04-23T17:56:00Z">
              <w:r w:rsidR="00000000" w:rsidDel="004777E6">
                <w:rPr>
                  <w:rFonts w:ascii="Times New Roman" w:eastAsia="Times New Roman" w:hAnsi="Times New Roman" w:cs="Times New Roman"/>
                  <w:sz w:val="22"/>
                  <w:szCs w:val="22"/>
                </w:rPr>
                <w:delText>User</w:delText>
              </w:r>
            </w:del>
            <w:r w:rsidR="00000000">
              <w:rPr>
                <w:rFonts w:ascii="Times New Roman" w:eastAsia="Times New Roman" w:hAnsi="Times New Roman" w:cs="Times New Roman"/>
                <w:sz w:val="22"/>
                <w:szCs w:val="22"/>
              </w:rPr>
              <w:t xml:space="preserve"> accounts are assigned to the system to import/export donations and provide feedback to them. </w:t>
            </w:r>
            <w:ins w:id="102" w:author="Atlas Hamzali" w:date="2023-04-23T17:56:00Z">
              <w:r>
                <w:rPr>
                  <w:rFonts w:ascii="Times New Roman" w:eastAsia="Times New Roman" w:hAnsi="Times New Roman" w:cs="Times New Roman"/>
                  <w:sz w:val="22"/>
                  <w:szCs w:val="22"/>
                </w:rPr>
                <w:t>Donors</w:t>
              </w:r>
            </w:ins>
            <w:del w:id="103" w:author="Atlas Hamzali" w:date="2023-04-23T17:56:00Z">
              <w:r w:rsidR="00000000" w:rsidDel="004777E6">
                <w:rPr>
                  <w:rFonts w:ascii="Times New Roman" w:eastAsia="Times New Roman" w:hAnsi="Times New Roman" w:cs="Times New Roman"/>
                  <w:sz w:val="22"/>
                  <w:szCs w:val="22"/>
                </w:rPr>
                <w:delText>Users</w:delText>
              </w:r>
            </w:del>
            <w:r w:rsidR="00000000">
              <w:rPr>
                <w:rFonts w:ascii="Times New Roman" w:eastAsia="Times New Roman" w:hAnsi="Times New Roman" w:cs="Times New Roman"/>
                <w:sz w:val="22"/>
                <w:szCs w:val="22"/>
              </w:rPr>
              <w:t xml:space="preserve"> are also capable of reporting any issue or providing any suggestions that </w:t>
            </w:r>
            <w:ins w:id="104" w:author="Atlas Hamzali" w:date="2023-04-23T17:56:00Z">
              <w:r>
                <w:rPr>
                  <w:rFonts w:ascii="Times New Roman" w:eastAsia="Times New Roman" w:hAnsi="Times New Roman" w:cs="Times New Roman"/>
                  <w:sz w:val="22"/>
                  <w:szCs w:val="22"/>
                </w:rPr>
                <w:t>donors</w:t>
              </w:r>
            </w:ins>
            <w:del w:id="105" w:author="Atlas Hamzali" w:date="2023-04-23T17:56:00Z">
              <w:r w:rsidR="00000000" w:rsidDel="004777E6">
                <w:rPr>
                  <w:rFonts w:ascii="Times New Roman" w:eastAsia="Times New Roman" w:hAnsi="Times New Roman" w:cs="Times New Roman"/>
                  <w:sz w:val="22"/>
                  <w:szCs w:val="22"/>
                </w:rPr>
                <w:delText>users</w:delText>
              </w:r>
            </w:del>
            <w:r w:rsidR="00000000">
              <w:rPr>
                <w:rFonts w:ascii="Times New Roman" w:eastAsia="Times New Roman" w:hAnsi="Times New Roman" w:cs="Times New Roman"/>
                <w:sz w:val="22"/>
                <w:szCs w:val="22"/>
              </w:rPr>
              <w:t xml:space="preserve"> may want to see on the system. </w:t>
            </w:r>
          </w:p>
        </w:tc>
      </w:tr>
      <w:tr w:rsidR="00114D67" w14:paraId="51BB68FB" w14:textId="77777777">
        <w:trPr>
          <w:trHeight w:val="74"/>
        </w:trPr>
        <w:tc>
          <w:tcPr>
            <w:tcW w:w="2329" w:type="dxa"/>
          </w:tcPr>
          <w:p w14:paraId="6D8B481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1358D3A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R1</w:t>
            </w:r>
          </w:p>
        </w:tc>
      </w:tr>
      <w:tr w:rsidR="00114D67" w14:paraId="3CF169C3" w14:textId="77777777">
        <w:trPr>
          <w:trHeight w:val="74"/>
        </w:trPr>
        <w:tc>
          <w:tcPr>
            <w:tcW w:w="2329" w:type="dxa"/>
          </w:tcPr>
          <w:p w14:paraId="1DB74671"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1B162E0D" w14:textId="4B0427C4"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External - Actor registering as a </w:t>
            </w:r>
            <w:ins w:id="106" w:author="Atlas Hamzali" w:date="2023-04-23T17:56:00Z">
              <w:r w:rsidR="004777E6">
                <w:rPr>
                  <w:rFonts w:ascii="Times New Roman" w:eastAsia="Times New Roman" w:hAnsi="Times New Roman" w:cs="Times New Roman"/>
                  <w:sz w:val="22"/>
                  <w:szCs w:val="22"/>
                </w:rPr>
                <w:t>Donor</w:t>
              </w:r>
            </w:ins>
            <w:del w:id="107" w:author="Atlas Hamzali" w:date="2023-04-23T17:56:00Z">
              <w:r w:rsidDel="004777E6">
                <w:rPr>
                  <w:rFonts w:ascii="Times New Roman" w:eastAsia="Times New Roman" w:hAnsi="Times New Roman" w:cs="Times New Roman"/>
                  <w:sz w:val="22"/>
                  <w:szCs w:val="22"/>
                </w:rPr>
                <w:delText>User</w:delText>
              </w:r>
            </w:del>
            <w:r>
              <w:rPr>
                <w:rFonts w:ascii="Times New Roman" w:eastAsia="Times New Roman" w:hAnsi="Times New Roman" w:cs="Times New Roman"/>
                <w:sz w:val="22"/>
                <w:szCs w:val="22"/>
              </w:rPr>
              <w:t>.</w:t>
            </w:r>
          </w:p>
        </w:tc>
      </w:tr>
      <w:tr w:rsidR="00114D67" w14:paraId="567B1249" w14:textId="77777777">
        <w:trPr>
          <w:trHeight w:val="74"/>
        </w:trPr>
        <w:tc>
          <w:tcPr>
            <w:tcW w:w="2329" w:type="dxa"/>
          </w:tcPr>
          <w:p w14:paraId="14732ACB"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213D7621" w14:textId="77777777" w:rsidR="00114D67" w:rsidRDefault="00000000">
            <w:pPr>
              <w:numPr>
                <w:ilvl w:val="0"/>
                <w:numId w:val="2"/>
              </w:numPr>
              <w:rPr>
                <w:sz w:val="22"/>
                <w:szCs w:val="22"/>
              </w:rPr>
            </w:pPr>
            <w:r>
              <w:rPr>
                <w:rFonts w:ascii="Times New Roman" w:eastAsia="Times New Roman" w:hAnsi="Times New Roman" w:cs="Times New Roman"/>
                <w:sz w:val="22"/>
                <w:szCs w:val="22"/>
              </w:rPr>
              <w:t>System has been set up and configured.</w:t>
            </w:r>
          </w:p>
          <w:p w14:paraId="4DE9954C" w14:textId="24C74F1E" w:rsidR="00114D67" w:rsidRDefault="00000000">
            <w:pPr>
              <w:numPr>
                <w:ilvl w:val="0"/>
                <w:numId w:val="2"/>
              </w:numPr>
              <w:rPr>
                <w:sz w:val="22"/>
                <w:szCs w:val="22"/>
              </w:rPr>
            </w:pPr>
            <w:r>
              <w:rPr>
                <w:rFonts w:ascii="Times New Roman" w:eastAsia="Times New Roman" w:hAnsi="Times New Roman" w:cs="Times New Roman"/>
                <w:sz w:val="22"/>
                <w:szCs w:val="22"/>
              </w:rPr>
              <w:t xml:space="preserve">System is running and is open for </w:t>
            </w:r>
            <w:ins w:id="108" w:author="Atlas Hamzali" w:date="2023-04-23T18:29:00Z">
              <w:r w:rsidR="008B721E">
                <w:rPr>
                  <w:rFonts w:ascii="Times New Roman" w:eastAsia="Times New Roman" w:hAnsi="Times New Roman" w:cs="Times New Roman"/>
                  <w:sz w:val="22"/>
                  <w:szCs w:val="22"/>
                </w:rPr>
                <w:t>donor</w:t>
              </w:r>
            </w:ins>
            <w:del w:id="109" w:author="Atlas Hamzali" w:date="2023-04-23T18:29:00Z">
              <w:r w:rsidDel="008B721E">
                <w:rPr>
                  <w:rFonts w:ascii="Times New Roman" w:eastAsia="Times New Roman" w:hAnsi="Times New Roman" w:cs="Times New Roman"/>
                  <w:sz w:val="22"/>
                  <w:szCs w:val="22"/>
                </w:rPr>
                <w:delText>user</w:delText>
              </w:r>
            </w:del>
            <w:r>
              <w:rPr>
                <w:rFonts w:ascii="Times New Roman" w:eastAsia="Times New Roman" w:hAnsi="Times New Roman" w:cs="Times New Roman"/>
                <w:sz w:val="22"/>
                <w:szCs w:val="22"/>
              </w:rPr>
              <w:t xml:space="preserve"> registration requests.</w:t>
            </w:r>
          </w:p>
          <w:p w14:paraId="15115F20" w14:textId="77777777" w:rsidR="00114D67" w:rsidRDefault="00000000">
            <w:pPr>
              <w:numPr>
                <w:ilvl w:val="0"/>
                <w:numId w:val="2"/>
              </w:numPr>
              <w:rPr>
                <w:sz w:val="22"/>
                <w:szCs w:val="22"/>
              </w:rPr>
            </w:pPr>
            <w:r>
              <w:rPr>
                <w:rFonts w:ascii="Times New Roman" w:eastAsia="Times New Roman" w:hAnsi="Times New Roman" w:cs="Times New Roman"/>
                <w:sz w:val="22"/>
                <w:szCs w:val="22"/>
              </w:rPr>
              <w:t>Actor has accessed website via URL</w:t>
            </w:r>
          </w:p>
        </w:tc>
      </w:tr>
      <w:tr w:rsidR="00114D67" w14:paraId="1C829E25" w14:textId="77777777">
        <w:trPr>
          <w:trHeight w:val="74"/>
        </w:trPr>
        <w:tc>
          <w:tcPr>
            <w:tcW w:w="2329" w:type="dxa"/>
          </w:tcPr>
          <w:p w14:paraId="4A79552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Main (Success) Flow:</w:t>
            </w:r>
          </w:p>
        </w:tc>
        <w:tc>
          <w:tcPr>
            <w:tcW w:w="7763" w:type="dxa"/>
          </w:tcPr>
          <w:p w14:paraId="2BC5BDAC" w14:textId="04BE631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The Actor selects the option to register as a </w:t>
            </w:r>
            <w:del w:id="110" w:author="Atlas Hamzali" w:date="2023-04-23T17:56:00Z">
              <w:r w:rsidDel="004777E6">
                <w:rPr>
                  <w:rFonts w:ascii="Times New Roman" w:eastAsia="Times New Roman" w:hAnsi="Times New Roman" w:cs="Times New Roman"/>
                  <w:sz w:val="22"/>
                  <w:szCs w:val="22"/>
                </w:rPr>
                <w:delText>user</w:delText>
              </w:r>
            </w:del>
            <w:ins w:id="111" w:author="Atlas Hamzali" w:date="2023-04-23T17:56:00Z">
              <w:r w:rsidR="004777E6">
                <w:rPr>
                  <w:rFonts w:ascii="Times New Roman" w:eastAsia="Times New Roman" w:hAnsi="Times New Roman" w:cs="Times New Roman"/>
                  <w:sz w:val="22"/>
                  <w:szCs w:val="22"/>
                </w:rPr>
                <w:t>donor</w:t>
              </w:r>
            </w:ins>
            <w:r>
              <w:rPr>
                <w:rFonts w:ascii="Times New Roman" w:eastAsia="Times New Roman" w:hAnsi="Times New Roman" w:cs="Times New Roman"/>
                <w:sz w:val="22"/>
                <w:szCs w:val="22"/>
              </w:rPr>
              <w:t xml:space="preserve">. </w:t>
            </w:r>
          </w:p>
          <w:p w14:paraId="5C0A41E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The system requests personal information </w:t>
            </w:r>
            <w:proofErr w:type="gramStart"/>
            <w:r>
              <w:rPr>
                <w:rFonts w:ascii="Times New Roman" w:eastAsia="Times New Roman" w:hAnsi="Times New Roman" w:cs="Times New Roman"/>
                <w:sz w:val="22"/>
                <w:szCs w:val="22"/>
              </w:rPr>
              <w:t>i.e.</w:t>
            </w:r>
            <w:proofErr w:type="gramEnd"/>
            <w:r>
              <w:rPr>
                <w:rFonts w:ascii="Times New Roman" w:eastAsia="Times New Roman" w:hAnsi="Times New Roman" w:cs="Times New Roman"/>
                <w:sz w:val="22"/>
                <w:szCs w:val="22"/>
              </w:rPr>
              <w:t xml:space="preserve"> name, surname, email, phone number. </w:t>
            </w:r>
          </w:p>
          <w:p w14:paraId="108F33A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The actor provides the required information. </w:t>
            </w:r>
          </w:p>
          <w:p w14:paraId="60BC72D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4. The system verifies the required information is provided. </w:t>
            </w:r>
          </w:p>
          <w:p w14:paraId="388F7E26" w14:textId="77777777" w:rsidR="00114D67" w:rsidRDefault="00000000">
            <w:pPr>
              <w:numPr>
                <w:ilvl w:val="0"/>
                <w:numId w:val="2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not provided, then return to the step </w:t>
            </w:r>
            <w:proofErr w:type="gramStart"/>
            <w:r>
              <w:rPr>
                <w:rFonts w:ascii="Times New Roman" w:eastAsia="Times New Roman" w:hAnsi="Times New Roman" w:cs="Times New Roman"/>
                <w:sz w:val="22"/>
                <w:szCs w:val="22"/>
              </w:rPr>
              <w:t>2</w:t>
            </w:r>
            <w:proofErr w:type="gramEnd"/>
            <w:r>
              <w:rPr>
                <w:rFonts w:ascii="Times New Roman" w:eastAsia="Times New Roman" w:hAnsi="Times New Roman" w:cs="Times New Roman"/>
                <w:sz w:val="22"/>
                <w:szCs w:val="22"/>
              </w:rPr>
              <w:t xml:space="preserve"> </w:t>
            </w:r>
          </w:p>
          <w:p w14:paraId="73E746ED" w14:textId="56DF56D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5. </w:t>
            </w:r>
            <w:del w:id="112" w:author="Atlas Hamzali" w:date="2023-04-23T17:56:00Z">
              <w:r w:rsidDel="004777E6">
                <w:rPr>
                  <w:rFonts w:ascii="Times New Roman" w:eastAsia="Times New Roman" w:hAnsi="Times New Roman" w:cs="Times New Roman"/>
                  <w:sz w:val="22"/>
                  <w:szCs w:val="22"/>
                </w:rPr>
                <w:delText xml:space="preserve">User </w:delText>
              </w:r>
            </w:del>
            <w:ins w:id="113" w:author="Atlas Hamzali" w:date="2023-04-23T17:56:00Z">
              <w:r w:rsidR="004777E6">
                <w:rPr>
                  <w:rFonts w:ascii="Times New Roman" w:eastAsia="Times New Roman" w:hAnsi="Times New Roman" w:cs="Times New Roman"/>
                  <w:sz w:val="22"/>
                  <w:szCs w:val="22"/>
                </w:rPr>
                <w:t>Donor</w:t>
              </w:r>
              <w:r w:rsidR="004777E6">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account registration details are sent to the mail address.</w:t>
            </w:r>
          </w:p>
          <w:p w14:paraId="0A98EB1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6.System requests the login information </w:t>
            </w:r>
          </w:p>
          <w:p w14:paraId="2780522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7.Actor provides the information required for logging in </w:t>
            </w:r>
          </w:p>
          <w:p w14:paraId="00DBCEB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8.System approves the information provided</w:t>
            </w:r>
          </w:p>
          <w:p w14:paraId="0B957588" w14:textId="77777777" w:rsidR="00114D67" w:rsidRDefault="00000000">
            <w:pPr>
              <w:numPr>
                <w:ilvl w:val="0"/>
                <w:numId w:val="19"/>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the information provided does not match to any moderative account, then return step 6</w:t>
            </w:r>
          </w:p>
          <w:p w14:paraId="7FCAA75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9.System displays confirmation of registration.</w:t>
            </w:r>
          </w:p>
        </w:tc>
      </w:tr>
      <w:tr w:rsidR="00114D67" w14:paraId="7600E3E2" w14:textId="77777777">
        <w:trPr>
          <w:trHeight w:val="74"/>
        </w:trPr>
        <w:tc>
          <w:tcPr>
            <w:tcW w:w="2329" w:type="dxa"/>
          </w:tcPr>
          <w:p w14:paraId="59F9B21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5B32864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2 in the success scenario System will display the option to Cancel the registration process. The following steps would occur: </w:t>
            </w:r>
          </w:p>
          <w:p w14:paraId="3C56552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Pr>
                <w:rFonts w:ascii="Times New Roman" w:eastAsia="Times New Roman" w:hAnsi="Times New Roman" w:cs="Times New Roman"/>
                <w:sz w:val="22"/>
                <w:szCs w:val="22"/>
              </w:rPr>
              <w:tab/>
              <w:t>Actor selects option to cancel during registration</w:t>
            </w:r>
          </w:p>
          <w:p w14:paraId="570D2FE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Pr>
                <w:rFonts w:ascii="Times New Roman" w:eastAsia="Times New Roman" w:hAnsi="Times New Roman" w:cs="Times New Roman"/>
                <w:sz w:val="22"/>
                <w:szCs w:val="22"/>
              </w:rPr>
              <w:tab/>
              <w:t>System requests confirmation to cancel</w:t>
            </w:r>
          </w:p>
          <w:p w14:paraId="2FF2907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Pr>
                <w:rFonts w:ascii="Times New Roman" w:eastAsia="Times New Roman" w:hAnsi="Times New Roman" w:cs="Times New Roman"/>
                <w:sz w:val="22"/>
                <w:szCs w:val="22"/>
              </w:rPr>
              <w:tab/>
              <w:t xml:space="preserve">Actor confirms </w:t>
            </w:r>
          </w:p>
          <w:p w14:paraId="079E361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Pr>
                <w:rFonts w:ascii="Times New Roman" w:eastAsia="Times New Roman" w:hAnsi="Times New Roman" w:cs="Times New Roman"/>
                <w:sz w:val="22"/>
                <w:szCs w:val="22"/>
              </w:rPr>
              <w:tab/>
              <w:t>System returns to main screen</w:t>
            </w:r>
          </w:p>
          <w:p w14:paraId="5B8E2E61" w14:textId="77777777" w:rsidR="00114D67" w:rsidRDefault="00114D67">
            <w:pPr>
              <w:rPr>
                <w:rFonts w:ascii="Times New Roman" w:eastAsia="Times New Roman" w:hAnsi="Times New Roman" w:cs="Times New Roman"/>
                <w:sz w:val="22"/>
                <w:szCs w:val="22"/>
              </w:rPr>
            </w:pPr>
          </w:p>
          <w:p w14:paraId="78961C2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#2: If the system match the account details with the existing account on the system during the success scenario 4, then these steps occur:</w:t>
            </w:r>
          </w:p>
          <w:p w14:paraId="31C2C0A3" w14:textId="6BC1C49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1.System notifies the </w:t>
            </w:r>
            <w:del w:id="114" w:author="Atlas Hamzali" w:date="2023-04-23T17:57:00Z">
              <w:r w:rsidDel="004777E6">
                <w:rPr>
                  <w:rFonts w:ascii="Times New Roman" w:eastAsia="Times New Roman" w:hAnsi="Times New Roman" w:cs="Times New Roman"/>
                  <w:sz w:val="22"/>
                  <w:szCs w:val="22"/>
                </w:rPr>
                <w:delText xml:space="preserve">user </w:delText>
              </w:r>
            </w:del>
            <w:ins w:id="115" w:author="Atlas Hamzali" w:date="2023-04-23T17:57:00Z">
              <w:r w:rsidR="004777E6">
                <w:rPr>
                  <w:rFonts w:ascii="Times New Roman" w:eastAsia="Times New Roman" w:hAnsi="Times New Roman" w:cs="Times New Roman"/>
                  <w:sz w:val="22"/>
                  <w:szCs w:val="22"/>
                </w:rPr>
                <w:t>donor</w:t>
              </w:r>
              <w:r w:rsidR="004777E6">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that there is an account exist using the details provided for the registration</w:t>
            </w:r>
          </w:p>
          <w:p w14:paraId="1764F72C" w14:textId="7C835DDD"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2.System asks if the </w:t>
            </w:r>
            <w:ins w:id="116" w:author="Atlas Hamzali" w:date="2023-04-23T17:57:00Z">
              <w:r w:rsidR="004777E6">
                <w:rPr>
                  <w:rFonts w:ascii="Times New Roman" w:eastAsia="Times New Roman" w:hAnsi="Times New Roman" w:cs="Times New Roman"/>
                  <w:sz w:val="22"/>
                  <w:szCs w:val="22"/>
                </w:rPr>
                <w:t>donor</w:t>
              </w:r>
            </w:ins>
            <w:del w:id="117" w:author="Atlas Hamzali" w:date="2023-04-23T17:57:00Z">
              <w:r w:rsidDel="004777E6">
                <w:rPr>
                  <w:rFonts w:ascii="Times New Roman" w:eastAsia="Times New Roman" w:hAnsi="Times New Roman" w:cs="Times New Roman"/>
                  <w:sz w:val="22"/>
                  <w:szCs w:val="22"/>
                </w:rPr>
                <w:delText>user</w:delText>
              </w:r>
            </w:del>
            <w:r>
              <w:rPr>
                <w:rFonts w:ascii="Times New Roman" w:eastAsia="Times New Roman" w:hAnsi="Times New Roman" w:cs="Times New Roman"/>
                <w:sz w:val="22"/>
                <w:szCs w:val="22"/>
              </w:rPr>
              <w:t xml:space="preserve"> wants to log in to his account</w:t>
            </w:r>
          </w:p>
          <w:p w14:paraId="176B112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3.If the log in credentials are correct, then the system directs to the account. </w:t>
            </w:r>
          </w:p>
          <w:p w14:paraId="017EBC0D" w14:textId="77777777" w:rsidR="00114D67" w:rsidRDefault="00000000">
            <w:pPr>
              <w:numPr>
                <w:ilvl w:val="0"/>
                <w:numId w:val="23"/>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the credentials are not correct, then go to step 5 in the success scenario.</w:t>
            </w:r>
          </w:p>
        </w:tc>
      </w:tr>
      <w:tr w:rsidR="00114D67" w14:paraId="1E1D07CB" w14:textId="77777777">
        <w:trPr>
          <w:trHeight w:val="74"/>
        </w:trPr>
        <w:tc>
          <w:tcPr>
            <w:tcW w:w="2329" w:type="dxa"/>
          </w:tcPr>
          <w:p w14:paraId="1B3358E7"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1BE6686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Actor did not complete registration. System does not store the Actor’s information.</w:t>
            </w:r>
          </w:p>
          <w:p w14:paraId="714083D2" w14:textId="77777777" w:rsidR="00114D67" w:rsidRDefault="00114D67">
            <w:pPr>
              <w:rPr>
                <w:rFonts w:ascii="Times New Roman" w:eastAsia="Times New Roman" w:hAnsi="Times New Roman" w:cs="Times New Roman"/>
                <w:sz w:val="22"/>
                <w:szCs w:val="22"/>
              </w:rPr>
            </w:pPr>
          </w:p>
          <w:p w14:paraId="530DFCE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Main (Success) Flow 11: The system authenticates the user account details. User accounts are created on the system.</w:t>
            </w:r>
          </w:p>
          <w:p w14:paraId="5AAC4697" w14:textId="77777777" w:rsidR="00114D67" w:rsidRDefault="00114D67">
            <w:pPr>
              <w:rPr>
                <w:rFonts w:ascii="Times New Roman" w:eastAsia="Times New Roman" w:hAnsi="Times New Roman" w:cs="Times New Roman"/>
                <w:sz w:val="22"/>
                <w:szCs w:val="22"/>
              </w:rPr>
            </w:pPr>
          </w:p>
        </w:tc>
      </w:tr>
      <w:tr w:rsidR="00114D67" w14:paraId="5CD9A178" w14:textId="77777777">
        <w:trPr>
          <w:trHeight w:val="74"/>
        </w:trPr>
        <w:tc>
          <w:tcPr>
            <w:tcW w:w="2329" w:type="dxa"/>
          </w:tcPr>
          <w:p w14:paraId="5AC0B0AA"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2D46534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 The actor shall register using his personal information</w:t>
            </w:r>
          </w:p>
          <w:p w14:paraId="7DF4DB3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 The actor shall be able to cancel registration during the process if needed</w:t>
            </w:r>
          </w:p>
          <w:p w14:paraId="358B082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 The system shall verify all information provided by the user for registration as an </w:t>
            </w:r>
            <w:proofErr w:type="gramStart"/>
            <w:r>
              <w:rPr>
                <w:rFonts w:ascii="Times New Roman" w:eastAsia="Times New Roman" w:hAnsi="Times New Roman" w:cs="Times New Roman"/>
                <w:sz w:val="22"/>
                <w:szCs w:val="22"/>
              </w:rPr>
              <w:t>user..</w:t>
            </w:r>
            <w:proofErr w:type="gramEnd"/>
          </w:p>
          <w:p w14:paraId="31C4901E" w14:textId="77777777" w:rsidR="00114D67" w:rsidRDefault="00114D67">
            <w:pPr>
              <w:rPr>
                <w:rFonts w:ascii="Times New Roman" w:eastAsia="Times New Roman" w:hAnsi="Times New Roman" w:cs="Times New Roman"/>
                <w:sz w:val="22"/>
                <w:szCs w:val="22"/>
              </w:rPr>
            </w:pPr>
          </w:p>
        </w:tc>
      </w:tr>
    </w:tbl>
    <w:p w14:paraId="241458E1" w14:textId="77777777" w:rsidR="00114D67" w:rsidRDefault="00114D67"/>
    <w:p w14:paraId="3BA272E0" w14:textId="77777777" w:rsidR="00114D67" w:rsidRDefault="00000000">
      <w:pPr>
        <w:pStyle w:val="Heading3"/>
      </w:pPr>
      <w:bookmarkStart w:id="118" w:name="_ksyttgkke43h" w:colFirst="0" w:colLast="0"/>
      <w:bookmarkStart w:id="119" w:name="_Toc131283871"/>
      <w:bookmarkEnd w:id="118"/>
      <w:r>
        <w:t>Use Case 4</w:t>
      </w:r>
      <w:bookmarkEnd w:id="119"/>
    </w:p>
    <w:p w14:paraId="621DCB9F" w14:textId="77777777" w:rsidR="00114D67" w:rsidRDefault="00114D67"/>
    <w:tbl>
      <w:tblPr>
        <w:tblStyle w:val="a7"/>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398243B9" w14:textId="77777777">
        <w:tc>
          <w:tcPr>
            <w:tcW w:w="2329" w:type="dxa"/>
            <w:shd w:val="clear" w:color="auto" w:fill="31849B"/>
          </w:tcPr>
          <w:p w14:paraId="2C198135" w14:textId="77777777" w:rsidR="00114D67" w:rsidRDefault="00000000">
            <w:pPr>
              <w:rPr>
                <w:color w:val="FFFFFF"/>
              </w:rPr>
            </w:pPr>
            <w:r>
              <w:rPr>
                <w:b/>
                <w:color w:val="FFFFFF"/>
              </w:rPr>
              <w:t>Use Case Number:</w:t>
            </w:r>
          </w:p>
        </w:tc>
        <w:tc>
          <w:tcPr>
            <w:tcW w:w="7763" w:type="dxa"/>
            <w:shd w:val="clear" w:color="auto" w:fill="31849B"/>
          </w:tcPr>
          <w:p w14:paraId="697E9E0D" w14:textId="77777777" w:rsidR="00114D67" w:rsidRDefault="00000000">
            <w:pPr>
              <w:rPr>
                <w:color w:val="FFFFFF"/>
              </w:rPr>
            </w:pPr>
            <w:r>
              <w:rPr>
                <w:color w:val="FFFFFF"/>
              </w:rPr>
              <w:t>UC-04</w:t>
            </w:r>
          </w:p>
        </w:tc>
      </w:tr>
      <w:tr w:rsidR="00114D67" w14:paraId="0D2C76D9" w14:textId="77777777">
        <w:trPr>
          <w:trHeight w:val="74"/>
        </w:trPr>
        <w:tc>
          <w:tcPr>
            <w:tcW w:w="2329" w:type="dxa"/>
          </w:tcPr>
          <w:p w14:paraId="556CD25E" w14:textId="77777777" w:rsidR="00114D67" w:rsidRDefault="00000000">
            <w:r>
              <w:rPr>
                <w:b/>
              </w:rPr>
              <w:t>Use Case Name:</w:t>
            </w:r>
          </w:p>
        </w:tc>
        <w:tc>
          <w:tcPr>
            <w:tcW w:w="7763" w:type="dxa"/>
          </w:tcPr>
          <w:p w14:paraId="4ACF48E6" w14:textId="77777777" w:rsidR="00114D67" w:rsidRDefault="00000000">
            <w:r>
              <w:rPr>
                <w:rFonts w:ascii="Times New Roman" w:eastAsia="Times New Roman" w:hAnsi="Times New Roman" w:cs="Times New Roman"/>
                <w:sz w:val="22"/>
                <w:szCs w:val="22"/>
              </w:rPr>
              <w:t>Donate Clothes</w:t>
            </w:r>
          </w:p>
        </w:tc>
      </w:tr>
      <w:tr w:rsidR="00114D67" w14:paraId="30FEDBC1" w14:textId="77777777">
        <w:trPr>
          <w:trHeight w:val="74"/>
        </w:trPr>
        <w:tc>
          <w:tcPr>
            <w:tcW w:w="2329" w:type="dxa"/>
          </w:tcPr>
          <w:p w14:paraId="7DD82DC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69605DE4" w14:textId="2D51F02A" w:rsidR="00114D67" w:rsidRDefault="004777E6">
            <w:pPr>
              <w:rPr>
                <w:rFonts w:ascii="Times New Roman" w:eastAsia="Times New Roman" w:hAnsi="Times New Roman" w:cs="Times New Roman"/>
                <w:sz w:val="22"/>
                <w:szCs w:val="22"/>
              </w:rPr>
            </w:pPr>
            <w:ins w:id="120" w:author="Atlas Hamzali" w:date="2023-04-23T17:58:00Z">
              <w:r>
                <w:rPr>
                  <w:rFonts w:ascii="Times New Roman" w:eastAsia="Times New Roman" w:hAnsi="Times New Roman" w:cs="Times New Roman"/>
                  <w:sz w:val="22"/>
                  <w:szCs w:val="22"/>
                </w:rPr>
                <w:t>Donor</w:t>
              </w:r>
            </w:ins>
            <w:del w:id="121" w:author="Atlas Hamzali" w:date="2023-04-23T17:58:00Z">
              <w:r w:rsidR="00000000" w:rsidDel="004777E6">
                <w:rPr>
                  <w:rFonts w:ascii="Times New Roman" w:eastAsia="Times New Roman" w:hAnsi="Times New Roman" w:cs="Times New Roman"/>
                  <w:sz w:val="22"/>
                  <w:szCs w:val="22"/>
                </w:rPr>
                <w:delText>User</w:delText>
              </w:r>
            </w:del>
          </w:p>
        </w:tc>
      </w:tr>
      <w:tr w:rsidR="00114D67" w14:paraId="4FD0BE0F" w14:textId="77777777">
        <w:trPr>
          <w:trHeight w:val="74"/>
        </w:trPr>
        <w:tc>
          <w:tcPr>
            <w:tcW w:w="2329" w:type="dxa"/>
          </w:tcPr>
          <w:p w14:paraId="3C41527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31060A95" w14:textId="658AF889" w:rsidR="00114D67" w:rsidRDefault="00000000">
            <w:pPr>
              <w:rPr>
                <w:rFonts w:ascii="Times New Roman" w:eastAsia="Times New Roman" w:hAnsi="Times New Roman" w:cs="Times New Roman"/>
                <w:sz w:val="22"/>
                <w:szCs w:val="22"/>
              </w:rPr>
            </w:pPr>
            <w:del w:id="122" w:author="Atlas Hamzali" w:date="2023-04-23T17:58:00Z">
              <w:r w:rsidDel="00845F1C">
                <w:rPr>
                  <w:rFonts w:ascii="Times New Roman" w:eastAsia="Times New Roman" w:hAnsi="Times New Roman" w:cs="Times New Roman"/>
                  <w:sz w:val="22"/>
                  <w:szCs w:val="22"/>
                </w:rPr>
                <w:delText xml:space="preserve">Users </w:delText>
              </w:r>
            </w:del>
            <w:ins w:id="123" w:author="Atlas Hamzali" w:date="2023-04-23T17:58:00Z">
              <w:r w:rsidR="00845F1C">
                <w:rPr>
                  <w:rFonts w:ascii="Times New Roman" w:eastAsia="Times New Roman" w:hAnsi="Times New Roman" w:cs="Times New Roman"/>
                  <w:sz w:val="22"/>
                  <w:szCs w:val="22"/>
                </w:rPr>
                <w:t>Donors</w:t>
              </w:r>
              <w:r w:rsidR="00845F1C">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 xml:space="preserve">donate their clothes by adding all the information needed (size, color, condition, picture). They add their clothes physically to the boxes, and virtually to the system. </w:t>
            </w:r>
          </w:p>
        </w:tc>
      </w:tr>
      <w:tr w:rsidR="00114D67" w14:paraId="7CE42AFB" w14:textId="77777777">
        <w:trPr>
          <w:trHeight w:val="74"/>
        </w:trPr>
        <w:tc>
          <w:tcPr>
            <w:tcW w:w="2329" w:type="dxa"/>
          </w:tcPr>
          <w:p w14:paraId="16182DA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389D12B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R1</w:t>
            </w:r>
          </w:p>
        </w:tc>
      </w:tr>
      <w:tr w:rsidR="00114D67" w14:paraId="63A9728C" w14:textId="77777777">
        <w:trPr>
          <w:trHeight w:val="420"/>
        </w:trPr>
        <w:tc>
          <w:tcPr>
            <w:tcW w:w="2329" w:type="dxa"/>
          </w:tcPr>
          <w:p w14:paraId="5851CEFA"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557E26F5" w14:textId="48204E8F"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External - </w:t>
            </w:r>
            <w:del w:id="124" w:author="Atlas Hamzali" w:date="2023-04-23T17:58:00Z">
              <w:r w:rsidDel="00845F1C">
                <w:rPr>
                  <w:rFonts w:ascii="Times New Roman" w:eastAsia="Times New Roman" w:hAnsi="Times New Roman" w:cs="Times New Roman"/>
                  <w:sz w:val="22"/>
                  <w:szCs w:val="22"/>
                </w:rPr>
                <w:delText xml:space="preserve">User </w:delText>
              </w:r>
            </w:del>
            <w:ins w:id="125" w:author="Atlas Hamzali" w:date="2023-04-23T17:58:00Z">
              <w:r w:rsidR="00845F1C">
                <w:rPr>
                  <w:rFonts w:ascii="Times New Roman" w:eastAsia="Times New Roman" w:hAnsi="Times New Roman" w:cs="Times New Roman"/>
                  <w:sz w:val="22"/>
                  <w:szCs w:val="22"/>
                </w:rPr>
                <w:t>Donor</w:t>
              </w:r>
              <w:r w:rsidR="00845F1C">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donates clothes.</w:t>
            </w:r>
          </w:p>
        </w:tc>
      </w:tr>
      <w:tr w:rsidR="00114D67" w14:paraId="5CF63409" w14:textId="77777777">
        <w:trPr>
          <w:trHeight w:val="74"/>
        </w:trPr>
        <w:tc>
          <w:tcPr>
            <w:tcW w:w="2329" w:type="dxa"/>
          </w:tcPr>
          <w:p w14:paraId="769C5420"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665445B6"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System has been set up and configured.</w:t>
            </w:r>
          </w:p>
          <w:p w14:paraId="4A033B25"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System is running and open.</w:t>
            </w:r>
          </w:p>
          <w:p w14:paraId="7900E716" w14:textId="767CA0DD" w:rsidR="00114D67" w:rsidRDefault="00000000">
            <w:pPr>
              <w:numPr>
                <w:ilvl w:val="0"/>
                <w:numId w:val="2"/>
              </w:numPr>
              <w:ind w:left="365" w:hanging="284"/>
              <w:rPr>
                <w:sz w:val="22"/>
                <w:szCs w:val="22"/>
              </w:rPr>
            </w:pPr>
            <w:del w:id="126" w:author="Atlas Hamzali" w:date="2023-04-23T17:58:00Z">
              <w:r w:rsidDel="00845F1C">
                <w:rPr>
                  <w:rFonts w:ascii="Times New Roman" w:eastAsia="Times New Roman" w:hAnsi="Times New Roman" w:cs="Times New Roman"/>
                  <w:sz w:val="22"/>
                  <w:szCs w:val="22"/>
                </w:rPr>
                <w:delText xml:space="preserve">User </w:delText>
              </w:r>
            </w:del>
            <w:ins w:id="127" w:author="Atlas Hamzali" w:date="2023-04-23T17:58:00Z">
              <w:r w:rsidR="00845F1C">
                <w:rPr>
                  <w:rFonts w:ascii="Times New Roman" w:eastAsia="Times New Roman" w:hAnsi="Times New Roman" w:cs="Times New Roman"/>
                  <w:sz w:val="22"/>
                  <w:szCs w:val="22"/>
                </w:rPr>
                <w:t>Donor</w:t>
              </w:r>
              <w:r w:rsidR="00845F1C">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 xml:space="preserve">has accessed website using </w:t>
            </w:r>
            <w:proofErr w:type="gramStart"/>
            <w:r>
              <w:rPr>
                <w:rFonts w:ascii="Times New Roman" w:eastAsia="Times New Roman" w:hAnsi="Times New Roman" w:cs="Times New Roman"/>
                <w:sz w:val="22"/>
                <w:szCs w:val="22"/>
              </w:rPr>
              <w:t>URL</w:t>
            </w:r>
            <w:proofErr w:type="gramEnd"/>
          </w:p>
          <w:p w14:paraId="32AE1F5E" w14:textId="372F21F4" w:rsidR="00114D67" w:rsidRDefault="00000000">
            <w:pPr>
              <w:numPr>
                <w:ilvl w:val="0"/>
                <w:numId w:val="2"/>
              </w:numPr>
              <w:ind w:left="365" w:hanging="284"/>
              <w:rPr>
                <w:rFonts w:ascii="Times New Roman" w:eastAsia="Times New Roman" w:hAnsi="Times New Roman" w:cs="Times New Roman"/>
                <w:sz w:val="22"/>
                <w:szCs w:val="22"/>
              </w:rPr>
            </w:pPr>
            <w:del w:id="128" w:author="Atlas Hamzali" w:date="2023-04-23T17:58:00Z">
              <w:r w:rsidDel="00845F1C">
                <w:rPr>
                  <w:rFonts w:ascii="Times New Roman" w:eastAsia="Times New Roman" w:hAnsi="Times New Roman" w:cs="Times New Roman"/>
                  <w:sz w:val="22"/>
                  <w:szCs w:val="22"/>
                </w:rPr>
                <w:delText xml:space="preserve">User </w:delText>
              </w:r>
            </w:del>
            <w:ins w:id="129" w:author="Atlas Hamzali" w:date="2023-04-23T17:58:00Z">
              <w:r w:rsidR="00845F1C">
                <w:rPr>
                  <w:rFonts w:ascii="Times New Roman" w:eastAsia="Times New Roman" w:hAnsi="Times New Roman" w:cs="Times New Roman"/>
                  <w:sz w:val="22"/>
                  <w:szCs w:val="22"/>
                </w:rPr>
                <w:t>Donor</w:t>
              </w:r>
              <w:r w:rsidR="00845F1C">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authorized himself and signed into the account.</w:t>
            </w:r>
          </w:p>
        </w:tc>
      </w:tr>
      <w:tr w:rsidR="00114D67" w14:paraId="744F397D" w14:textId="77777777">
        <w:trPr>
          <w:trHeight w:val="74"/>
        </w:trPr>
        <w:tc>
          <w:tcPr>
            <w:tcW w:w="2329" w:type="dxa"/>
          </w:tcPr>
          <w:p w14:paraId="6C3723C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1A6428FE" w14:textId="7DCFDB80"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del w:id="130" w:author="Atlas Hamzali" w:date="2023-04-23T17:58:00Z">
              <w:r w:rsidDel="00845F1C">
                <w:rPr>
                  <w:rFonts w:ascii="Times New Roman" w:eastAsia="Times New Roman" w:hAnsi="Times New Roman" w:cs="Times New Roman"/>
                  <w:sz w:val="22"/>
                  <w:szCs w:val="22"/>
                </w:rPr>
                <w:delText xml:space="preserve">User  </w:delText>
              </w:r>
            </w:del>
            <w:proofErr w:type="gramStart"/>
            <w:ins w:id="131" w:author="Atlas Hamzali" w:date="2023-04-23T17:58:00Z">
              <w:r w:rsidR="00845F1C">
                <w:rPr>
                  <w:rFonts w:ascii="Times New Roman" w:eastAsia="Times New Roman" w:hAnsi="Times New Roman" w:cs="Times New Roman"/>
                  <w:sz w:val="22"/>
                  <w:szCs w:val="22"/>
                </w:rPr>
                <w:t>Donor</w:t>
              </w:r>
              <w:r w:rsidR="00845F1C">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selects</w:t>
            </w:r>
            <w:proofErr w:type="gramEnd"/>
            <w:r>
              <w:rPr>
                <w:rFonts w:ascii="Times New Roman" w:eastAsia="Times New Roman" w:hAnsi="Times New Roman" w:cs="Times New Roman"/>
                <w:sz w:val="22"/>
                <w:szCs w:val="22"/>
              </w:rPr>
              <w:t xml:space="preserve"> the option “donate clothes”</w:t>
            </w:r>
          </w:p>
          <w:p w14:paraId="0F85457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2.System requests information about the clothes such as size, color, condition.</w:t>
            </w:r>
          </w:p>
          <w:p w14:paraId="06C6614A" w14:textId="6634AD3C"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del w:id="132" w:author="Atlas Hamzali" w:date="2023-04-23T17:59:00Z">
              <w:r w:rsidDel="00845F1C">
                <w:rPr>
                  <w:rFonts w:ascii="Times New Roman" w:eastAsia="Times New Roman" w:hAnsi="Times New Roman" w:cs="Times New Roman"/>
                  <w:sz w:val="22"/>
                  <w:szCs w:val="22"/>
                </w:rPr>
                <w:delText xml:space="preserve">User </w:delText>
              </w:r>
            </w:del>
            <w:ins w:id="133" w:author="Atlas Hamzali" w:date="2023-04-23T17:59:00Z">
              <w:r w:rsidR="00845F1C">
                <w:rPr>
                  <w:rFonts w:ascii="Times New Roman" w:eastAsia="Times New Roman" w:hAnsi="Times New Roman" w:cs="Times New Roman"/>
                  <w:sz w:val="22"/>
                  <w:szCs w:val="22"/>
                </w:rPr>
                <w:t>Donor</w:t>
              </w:r>
              <w:r w:rsidR="00845F1C">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provides the information the system requested</w:t>
            </w:r>
          </w:p>
          <w:p w14:paraId="038F07D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4.Verification is done by the system to check if the corresponding information is provided</w:t>
            </w:r>
          </w:p>
          <w:p w14:paraId="212B6552" w14:textId="77777777" w:rsidR="00114D67"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information is invalid System displays a message. Return to Step 2</w:t>
            </w:r>
          </w:p>
          <w:p w14:paraId="18DABB7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5.System requests pictures for each clothing in a specified file format (jpeg)</w:t>
            </w:r>
          </w:p>
          <w:p w14:paraId="1A56219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6.System verifies the picture</w:t>
            </w:r>
          </w:p>
          <w:p w14:paraId="75546105" w14:textId="77777777" w:rsidR="00114D67" w:rsidRDefault="00000000">
            <w:pPr>
              <w:numPr>
                <w:ilvl w:val="0"/>
                <w:numId w:val="5"/>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the file format is not matched, then return to the step </w:t>
            </w:r>
            <w:proofErr w:type="gramStart"/>
            <w:r>
              <w:rPr>
                <w:rFonts w:ascii="Times New Roman" w:eastAsia="Times New Roman" w:hAnsi="Times New Roman" w:cs="Times New Roman"/>
                <w:sz w:val="22"/>
                <w:szCs w:val="22"/>
              </w:rPr>
              <w:t>5</w:t>
            </w:r>
            <w:proofErr w:type="gramEnd"/>
          </w:p>
          <w:p w14:paraId="411AE69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7.Donation acceptance details are sent to the mail address</w:t>
            </w:r>
          </w:p>
          <w:p w14:paraId="400E012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8.System displays the donation. </w:t>
            </w:r>
          </w:p>
        </w:tc>
      </w:tr>
      <w:tr w:rsidR="00114D67" w14:paraId="4464C718" w14:textId="77777777">
        <w:trPr>
          <w:trHeight w:val="74"/>
        </w:trPr>
        <w:tc>
          <w:tcPr>
            <w:tcW w:w="2329" w:type="dxa"/>
          </w:tcPr>
          <w:p w14:paraId="1E5D681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Alternate Flows:</w:t>
            </w:r>
          </w:p>
        </w:tc>
        <w:tc>
          <w:tcPr>
            <w:tcW w:w="7763" w:type="dxa"/>
          </w:tcPr>
          <w:p w14:paraId="006E578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2 in the success scenario System will display the option to Cancel the donation process. The following steps would occur: </w:t>
            </w:r>
          </w:p>
          <w:p w14:paraId="2420997B" w14:textId="483D5BCD"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del w:id="134" w:author="Atlas Hamzali" w:date="2023-04-23T17:59:00Z">
              <w:r w:rsidDel="00845F1C">
                <w:rPr>
                  <w:rFonts w:ascii="Times New Roman" w:eastAsia="Times New Roman" w:hAnsi="Times New Roman" w:cs="Times New Roman"/>
                  <w:sz w:val="22"/>
                  <w:szCs w:val="22"/>
                </w:rPr>
                <w:delText xml:space="preserve">User  </w:delText>
              </w:r>
            </w:del>
            <w:proofErr w:type="gramStart"/>
            <w:ins w:id="135" w:author="Atlas Hamzali" w:date="2023-04-23T17:59:00Z">
              <w:r w:rsidR="00845F1C">
                <w:rPr>
                  <w:rFonts w:ascii="Times New Roman" w:eastAsia="Times New Roman" w:hAnsi="Times New Roman" w:cs="Times New Roman"/>
                  <w:sz w:val="22"/>
                  <w:szCs w:val="22"/>
                </w:rPr>
                <w:t>Donor</w:t>
              </w:r>
              <w:r w:rsidR="00845F1C">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selects</w:t>
            </w:r>
            <w:proofErr w:type="gramEnd"/>
            <w:r>
              <w:rPr>
                <w:rFonts w:ascii="Times New Roman" w:eastAsia="Times New Roman" w:hAnsi="Times New Roman" w:cs="Times New Roman"/>
                <w:sz w:val="22"/>
                <w:szCs w:val="22"/>
              </w:rPr>
              <w:t xml:space="preserve"> option to cancel during donation</w:t>
            </w:r>
          </w:p>
          <w:p w14:paraId="11ACC97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2.System requests confirmation to cancel</w:t>
            </w:r>
          </w:p>
          <w:p w14:paraId="2CB8DD84" w14:textId="7E74B72D"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del w:id="136" w:author="Atlas Hamzali" w:date="2023-04-23T17:59:00Z">
              <w:r w:rsidDel="00845F1C">
                <w:rPr>
                  <w:rFonts w:ascii="Times New Roman" w:eastAsia="Times New Roman" w:hAnsi="Times New Roman" w:cs="Times New Roman"/>
                  <w:sz w:val="22"/>
                  <w:szCs w:val="22"/>
                </w:rPr>
                <w:delText xml:space="preserve">User  </w:delText>
              </w:r>
            </w:del>
            <w:proofErr w:type="gramStart"/>
            <w:ins w:id="137" w:author="Atlas Hamzali" w:date="2023-04-23T17:59:00Z">
              <w:r w:rsidR="00845F1C">
                <w:rPr>
                  <w:rFonts w:ascii="Times New Roman" w:eastAsia="Times New Roman" w:hAnsi="Times New Roman" w:cs="Times New Roman"/>
                  <w:sz w:val="22"/>
                  <w:szCs w:val="22"/>
                </w:rPr>
                <w:t>Donor</w:t>
              </w:r>
              <w:r w:rsidR="00845F1C">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confirms</w:t>
            </w:r>
            <w:proofErr w:type="gramEnd"/>
            <w:r>
              <w:rPr>
                <w:rFonts w:ascii="Times New Roman" w:eastAsia="Times New Roman" w:hAnsi="Times New Roman" w:cs="Times New Roman"/>
                <w:sz w:val="22"/>
                <w:szCs w:val="22"/>
              </w:rPr>
              <w:t xml:space="preserve"> </w:t>
            </w:r>
          </w:p>
          <w:p w14:paraId="4B16CA8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4.System returns to main screen</w:t>
            </w:r>
          </w:p>
        </w:tc>
      </w:tr>
      <w:tr w:rsidR="00114D67" w14:paraId="619657E4" w14:textId="77777777">
        <w:trPr>
          <w:trHeight w:val="74"/>
        </w:trPr>
        <w:tc>
          <w:tcPr>
            <w:tcW w:w="2329" w:type="dxa"/>
          </w:tcPr>
          <w:p w14:paraId="6936B34A"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72891A56" w14:textId="3EC6CBC4"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w:t>
            </w:r>
            <w:del w:id="138" w:author="Atlas Hamzali" w:date="2023-04-23T17:59:00Z">
              <w:r w:rsidDel="00845F1C">
                <w:rPr>
                  <w:rFonts w:ascii="Times New Roman" w:eastAsia="Times New Roman" w:hAnsi="Times New Roman" w:cs="Times New Roman"/>
                  <w:sz w:val="22"/>
                  <w:szCs w:val="22"/>
                </w:rPr>
                <w:delText xml:space="preserve">User </w:delText>
              </w:r>
            </w:del>
            <w:ins w:id="139" w:author="Atlas Hamzali" w:date="2023-04-23T17:59:00Z">
              <w:r w:rsidR="00845F1C">
                <w:rPr>
                  <w:rFonts w:ascii="Times New Roman" w:eastAsia="Times New Roman" w:hAnsi="Times New Roman" w:cs="Times New Roman"/>
                  <w:sz w:val="22"/>
                  <w:szCs w:val="22"/>
                </w:rPr>
                <w:t>Donor</w:t>
              </w:r>
              <w:r w:rsidR="00845F1C">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 xml:space="preserve">did not complete the donation process. System does not store the </w:t>
            </w:r>
            <w:del w:id="140" w:author="Atlas Hamzali" w:date="2023-04-23T17:59:00Z">
              <w:r w:rsidDel="00845F1C">
                <w:rPr>
                  <w:rFonts w:ascii="Times New Roman" w:eastAsia="Times New Roman" w:hAnsi="Times New Roman" w:cs="Times New Roman"/>
                  <w:sz w:val="22"/>
                  <w:szCs w:val="22"/>
                </w:rPr>
                <w:delText xml:space="preserve">Users’ </w:delText>
              </w:r>
            </w:del>
            <w:ins w:id="141" w:author="Atlas Hamzali" w:date="2023-04-23T17:59:00Z">
              <w:r w:rsidR="00845F1C">
                <w:rPr>
                  <w:rFonts w:ascii="Times New Roman" w:eastAsia="Times New Roman" w:hAnsi="Times New Roman" w:cs="Times New Roman"/>
                  <w:sz w:val="22"/>
                  <w:szCs w:val="22"/>
                </w:rPr>
                <w:t>Donors’</w:t>
              </w:r>
              <w:r w:rsidR="00845F1C">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donation.</w:t>
            </w:r>
          </w:p>
          <w:p w14:paraId="10C44A22" w14:textId="77777777" w:rsidR="00114D67" w:rsidRDefault="00114D67">
            <w:pPr>
              <w:rPr>
                <w:rFonts w:ascii="Times New Roman" w:eastAsia="Times New Roman" w:hAnsi="Times New Roman" w:cs="Times New Roman"/>
                <w:sz w:val="22"/>
                <w:szCs w:val="22"/>
              </w:rPr>
            </w:pPr>
          </w:p>
          <w:p w14:paraId="555CBB9D" w14:textId="1B5113D0"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Main (Success) Flow 8: The system stores the information about the donation recently added. The donation is displayed and accessible by the other </w:t>
            </w:r>
            <w:del w:id="142" w:author="Atlas Hamzali" w:date="2023-04-23T17:59:00Z">
              <w:r w:rsidDel="00845F1C">
                <w:rPr>
                  <w:rFonts w:ascii="Times New Roman" w:eastAsia="Times New Roman" w:hAnsi="Times New Roman" w:cs="Times New Roman"/>
                  <w:sz w:val="22"/>
                  <w:szCs w:val="22"/>
                </w:rPr>
                <w:delText xml:space="preserve">users </w:delText>
              </w:r>
            </w:del>
            <w:ins w:id="143" w:author="Atlas Hamzali" w:date="2023-04-23T17:59:00Z">
              <w:r w:rsidR="00845F1C">
                <w:rPr>
                  <w:rFonts w:ascii="Times New Roman" w:eastAsia="Times New Roman" w:hAnsi="Times New Roman" w:cs="Times New Roman"/>
                  <w:sz w:val="22"/>
                  <w:szCs w:val="22"/>
                </w:rPr>
                <w:t>donors</w:t>
              </w:r>
              <w:r w:rsidR="00845F1C">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on the system.</w:t>
            </w:r>
          </w:p>
        </w:tc>
      </w:tr>
      <w:tr w:rsidR="00114D67" w14:paraId="33B98FB0" w14:textId="77777777">
        <w:trPr>
          <w:trHeight w:val="786"/>
        </w:trPr>
        <w:tc>
          <w:tcPr>
            <w:tcW w:w="2329" w:type="dxa"/>
          </w:tcPr>
          <w:p w14:paraId="5FB6A835"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7D5FE60C" w14:textId="266B90E3"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 The </w:t>
            </w:r>
            <w:del w:id="144" w:author="Atlas Hamzali" w:date="2023-04-23T17:59:00Z">
              <w:r w:rsidDel="00845F1C">
                <w:rPr>
                  <w:rFonts w:ascii="Times New Roman" w:eastAsia="Times New Roman" w:hAnsi="Times New Roman" w:cs="Times New Roman"/>
                  <w:sz w:val="22"/>
                  <w:szCs w:val="22"/>
                </w:rPr>
                <w:delText xml:space="preserve">User </w:delText>
              </w:r>
            </w:del>
            <w:ins w:id="145" w:author="Atlas Hamzali" w:date="2023-04-23T17:59:00Z">
              <w:r w:rsidR="00845F1C">
                <w:rPr>
                  <w:rFonts w:ascii="Times New Roman" w:eastAsia="Times New Roman" w:hAnsi="Times New Roman" w:cs="Times New Roman"/>
                  <w:sz w:val="22"/>
                  <w:szCs w:val="22"/>
                </w:rPr>
                <w:t>Donor</w:t>
              </w:r>
              <w:r w:rsidR="00845F1C">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shall donate using donation information details</w:t>
            </w:r>
          </w:p>
          <w:p w14:paraId="630950AB" w14:textId="73AF5E99"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 The </w:t>
            </w:r>
            <w:del w:id="146" w:author="Atlas Hamzali" w:date="2023-04-23T17:59:00Z">
              <w:r w:rsidDel="00845F1C">
                <w:rPr>
                  <w:rFonts w:ascii="Times New Roman" w:eastAsia="Times New Roman" w:hAnsi="Times New Roman" w:cs="Times New Roman"/>
                  <w:sz w:val="22"/>
                  <w:szCs w:val="22"/>
                </w:rPr>
                <w:delText xml:space="preserve">User </w:delText>
              </w:r>
            </w:del>
            <w:ins w:id="147" w:author="Atlas Hamzali" w:date="2023-04-23T17:59:00Z">
              <w:r w:rsidR="00845F1C">
                <w:rPr>
                  <w:rFonts w:ascii="Times New Roman" w:eastAsia="Times New Roman" w:hAnsi="Times New Roman" w:cs="Times New Roman"/>
                  <w:sz w:val="22"/>
                  <w:szCs w:val="22"/>
                </w:rPr>
                <w:t>Donor</w:t>
              </w:r>
              <w:r w:rsidR="00845F1C">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shall be able to cancel donation during the process if needed</w:t>
            </w:r>
          </w:p>
          <w:p w14:paraId="7768A92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 The system shall verify that all information provided for the donation is approved </w:t>
            </w:r>
          </w:p>
          <w:p w14:paraId="052D3E3E" w14:textId="77777777" w:rsidR="00114D67" w:rsidRDefault="00114D67">
            <w:pPr>
              <w:rPr>
                <w:rFonts w:ascii="Times New Roman" w:eastAsia="Times New Roman" w:hAnsi="Times New Roman" w:cs="Times New Roman"/>
                <w:sz w:val="22"/>
                <w:szCs w:val="22"/>
              </w:rPr>
            </w:pPr>
          </w:p>
        </w:tc>
      </w:tr>
    </w:tbl>
    <w:p w14:paraId="70CA317F" w14:textId="77777777" w:rsidR="00114D67" w:rsidRDefault="00114D67">
      <w:pPr>
        <w:pStyle w:val="Heading3"/>
      </w:pPr>
      <w:bookmarkStart w:id="148" w:name="_h8vwzosy79c8" w:colFirst="0" w:colLast="0"/>
      <w:bookmarkEnd w:id="148"/>
    </w:p>
    <w:p w14:paraId="17D9B7D2" w14:textId="77777777" w:rsidR="00114D67" w:rsidRDefault="00000000">
      <w:pPr>
        <w:pStyle w:val="Heading3"/>
      </w:pPr>
      <w:bookmarkStart w:id="149" w:name="_4v17ub5kij31" w:colFirst="0" w:colLast="0"/>
      <w:bookmarkStart w:id="150" w:name="_Toc131283872"/>
      <w:bookmarkEnd w:id="149"/>
      <w:r>
        <w:t>Use Case 5</w:t>
      </w:r>
      <w:bookmarkEnd w:id="150"/>
    </w:p>
    <w:p w14:paraId="166DAF4F" w14:textId="77777777" w:rsidR="00114D67" w:rsidRDefault="00114D67"/>
    <w:tbl>
      <w:tblPr>
        <w:tblStyle w:val="a8"/>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0C22548C" w14:textId="77777777">
        <w:tc>
          <w:tcPr>
            <w:tcW w:w="2329" w:type="dxa"/>
            <w:shd w:val="clear" w:color="auto" w:fill="31849B"/>
          </w:tcPr>
          <w:p w14:paraId="08EB3023" w14:textId="77777777" w:rsidR="00114D67" w:rsidRDefault="00000000">
            <w:pPr>
              <w:rPr>
                <w:color w:val="FFFFFF"/>
              </w:rPr>
            </w:pPr>
            <w:r>
              <w:rPr>
                <w:b/>
                <w:color w:val="FFFFFF"/>
              </w:rPr>
              <w:t>Use Case Number:</w:t>
            </w:r>
          </w:p>
        </w:tc>
        <w:tc>
          <w:tcPr>
            <w:tcW w:w="7763" w:type="dxa"/>
            <w:shd w:val="clear" w:color="auto" w:fill="31849B"/>
          </w:tcPr>
          <w:p w14:paraId="41A2584D" w14:textId="77777777" w:rsidR="00114D67" w:rsidRDefault="00000000">
            <w:pPr>
              <w:rPr>
                <w:color w:val="FFFFFF"/>
              </w:rPr>
            </w:pPr>
            <w:r>
              <w:rPr>
                <w:color w:val="FFFFFF"/>
              </w:rPr>
              <w:t>UC-05</w:t>
            </w:r>
          </w:p>
        </w:tc>
      </w:tr>
      <w:tr w:rsidR="00114D67" w14:paraId="171922FF" w14:textId="77777777">
        <w:trPr>
          <w:trHeight w:val="74"/>
        </w:trPr>
        <w:tc>
          <w:tcPr>
            <w:tcW w:w="2329" w:type="dxa"/>
          </w:tcPr>
          <w:p w14:paraId="1C1238C8" w14:textId="77777777" w:rsidR="00114D67" w:rsidRDefault="00000000">
            <w:r>
              <w:rPr>
                <w:b/>
              </w:rPr>
              <w:t>Use Case Name:</w:t>
            </w:r>
          </w:p>
        </w:tc>
        <w:tc>
          <w:tcPr>
            <w:tcW w:w="7763" w:type="dxa"/>
          </w:tcPr>
          <w:p w14:paraId="021913CC" w14:textId="77777777" w:rsidR="00114D67" w:rsidRDefault="00000000">
            <w:r>
              <w:rPr>
                <w:rFonts w:ascii="Times New Roman" w:eastAsia="Times New Roman" w:hAnsi="Times New Roman" w:cs="Times New Roman"/>
                <w:sz w:val="22"/>
                <w:szCs w:val="22"/>
              </w:rPr>
              <w:t>Remove Donation</w:t>
            </w:r>
          </w:p>
        </w:tc>
      </w:tr>
      <w:tr w:rsidR="00114D67" w14:paraId="196CA8E0" w14:textId="77777777">
        <w:trPr>
          <w:trHeight w:val="74"/>
        </w:trPr>
        <w:tc>
          <w:tcPr>
            <w:tcW w:w="2329" w:type="dxa"/>
          </w:tcPr>
          <w:p w14:paraId="3A6058B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1D3871A6" w14:textId="361071D9" w:rsidR="00114D67" w:rsidRDefault="00A058DF">
            <w:pPr>
              <w:rPr>
                <w:rFonts w:ascii="Times New Roman" w:eastAsia="Times New Roman" w:hAnsi="Times New Roman" w:cs="Times New Roman"/>
                <w:sz w:val="22"/>
                <w:szCs w:val="22"/>
              </w:rPr>
            </w:pPr>
            <w:ins w:id="151" w:author="Atlas Hamzali" w:date="2023-04-23T19:09:00Z">
              <w:r>
                <w:rPr>
                  <w:rFonts w:ascii="Times New Roman" w:eastAsia="Times New Roman" w:hAnsi="Times New Roman" w:cs="Times New Roman"/>
                  <w:sz w:val="22"/>
                  <w:szCs w:val="22"/>
                </w:rPr>
                <w:t>Donor</w:t>
              </w:r>
            </w:ins>
            <w:del w:id="152" w:author="Atlas Hamzali" w:date="2023-04-23T19:09:00Z">
              <w:r w:rsidR="00000000" w:rsidDel="00A058DF">
                <w:rPr>
                  <w:rFonts w:ascii="Times New Roman" w:eastAsia="Times New Roman" w:hAnsi="Times New Roman" w:cs="Times New Roman"/>
                  <w:sz w:val="22"/>
                  <w:szCs w:val="22"/>
                </w:rPr>
                <w:delText>User, Admin</w:delText>
              </w:r>
            </w:del>
          </w:p>
        </w:tc>
      </w:tr>
      <w:tr w:rsidR="00114D67" w14:paraId="7BF2757A" w14:textId="77777777">
        <w:trPr>
          <w:trHeight w:val="74"/>
        </w:trPr>
        <w:tc>
          <w:tcPr>
            <w:tcW w:w="2329" w:type="dxa"/>
          </w:tcPr>
          <w:p w14:paraId="78975C5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61BF1E18" w14:textId="5B7A2A0D" w:rsidR="00114D67" w:rsidRDefault="00A058DF">
            <w:pPr>
              <w:rPr>
                <w:rFonts w:ascii="Times New Roman" w:eastAsia="Times New Roman" w:hAnsi="Times New Roman" w:cs="Times New Roman"/>
                <w:sz w:val="22"/>
                <w:szCs w:val="22"/>
              </w:rPr>
            </w:pPr>
            <w:proofErr w:type="spellStart"/>
            <w:ins w:id="153" w:author="Atlas Hamzali" w:date="2023-04-23T19:09:00Z">
              <w:r>
                <w:rPr>
                  <w:rFonts w:ascii="Times New Roman" w:eastAsia="Times New Roman" w:hAnsi="Times New Roman" w:cs="Times New Roman"/>
                  <w:sz w:val="22"/>
                  <w:szCs w:val="22"/>
                </w:rPr>
                <w:t>Donor</w:t>
              </w:r>
            </w:ins>
            <w:del w:id="154" w:author="Atlas Hamzali" w:date="2023-04-23T19:09:00Z">
              <w:r w:rsidR="00000000" w:rsidDel="00A058DF">
                <w:rPr>
                  <w:rFonts w:ascii="Times New Roman" w:eastAsia="Times New Roman" w:hAnsi="Times New Roman" w:cs="Times New Roman"/>
                  <w:sz w:val="22"/>
                  <w:szCs w:val="22"/>
                </w:rPr>
                <w:delText xml:space="preserve">Users and Admins </w:delText>
              </w:r>
            </w:del>
            <w:r w:rsidR="00000000">
              <w:rPr>
                <w:rFonts w:ascii="Times New Roman" w:eastAsia="Times New Roman" w:hAnsi="Times New Roman" w:cs="Times New Roman"/>
                <w:sz w:val="22"/>
                <w:szCs w:val="22"/>
              </w:rPr>
              <w:t>will</w:t>
            </w:r>
            <w:proofErr w:type="spellEnd"/>
            <w:r w:rsidR="00000000">
              <w:rPr>
                <w:rFonts w:ascii="Times New Roman" w:eastAsia="Times New Roman" w:hAnsi="Times New Roman" w:cs="Times New Roman"/>
                <w:sz w:val="22"/>
                <w:szCs w:val="22"/>
              </w:rPr>
              <w:t xml:space="preserve"> be able to remove the donations from the system if they are not satisfied with it.</w:t>
            </w:r>
          </w:p>
        </w:tc>
      </w:tr>
      <w:tr w:rsidR="00114D67" w14:paraId="42069CA9" w14:textId="77777777">
        <w:trPr>
          <w:trHeight w:val="74"/>
        </w:trPr>
        <w:tc>
          <w:tcPr>
            <w:tcW w:w="2329" w:type="dxa"/>
          </w:tcPr>
          <w:p w14:paraId="1F91C5B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365A51F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R1</w:t>
            </w:r>
          </w:p>
        </w:tc>
      </w:tr>
      <w:tr w:rsidR="00114D67" w14:paraId="3A0699D5" w14:textId="77777777">
        <w:trPr>
          <w:trHeight w:val="420"/>
        </w:trPr>
        <w:tc>
          <w:tcPr>
            <w:tcW w:w="2329" w:type="dxa"/>
          </w:tcPr>
          <w:p w14:paraId="12B4E0E1"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4023D747" w14:textId="47441F53"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External - </w:t>
            </w:r>
            <w:del w:id="155" w:author="Atlas Hamzali" w:date="2023-04-23T19:10:00Z">
              <w:r w:rsidDel="00A058DF">
                <w:rPr>
                  <w:rFonts w:ascii="Times New Roman" w:eastAsia="Times New Roman" w:hAnsi="Times New Roman" w:cs="Times New Roman"/>
                  <w:sz w:val="22"/>
                  <w:szCs w:val="22"/>
                </w:rPr>
                <w:delText>User and Admins</w:delText>
              </w:r>
            </w:del>
            <w:ins w:id="156" w:author="Atlas Hamzali" w:date="2023-04-23T19:10:00Z">
              <w:r w:rsidR="00A058DF">
                <w:rPr>
                  <w:rFonts w:ascii="Times New Roman" w:eastAsia="Times New Roman" w:hAnsi="Times New Roman" w:cs="Times New Roman"/>
                  <w:sz w:val="22"/>
                  <w:szCs w:val="22"/>
                </w:rPr>
                <w:t>Donor</w:t>
              </w:r>
            </w:ins>
            <w:r>
              <w:rPr>
                <w:rFonts w:ascii="Times New Roman" w:eastAsia="Times New Roman" w:hAnsi="Times New Roman" w:cs="Times New Roman"/>
                <w:sz w:val="22"/>
                <w:szCs w:val="22"/>
              </w:rPr>
              <w:t xml:space="preserve"> can remove the donation from the system donates clothes.</w:t>
            </w:r>
          </w:p>
        </w:tc>
      </w:tr>
      <w:tr w:rsidR="00114D67" w14:paraId="198F7F78" w14:textId="77777777">
        <w:trPr>
          <w:trHeight w:val="74"/>
        </w:trPr>
        <w:tc>
          <w:tcPr>
            <w:tcW w:w="2329" w:type="dxa"/>
          </w:tcPr>
          <w:p w14:paraId="2A484E75"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32F69C52"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System has been set up and configured.</w:t>
            </w:r>
          </w:p>
          <w:p w14:paraId="39D7CA02"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System is running and open.</w:t>
            </w:r>
          </w:p>
          <w:p w14:paraId="266D8EDD"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 xml:space="preserve">Actors have accessed website using </w:t>
            </w:r>
            <w:proofErr w:type="gramStart"/>
            <w:r>
              <w:rPr>
                <w:rFonts w:ascii="Times New Roman" w:eastAsia="Times New Roman" w:hAnsi="Times New Roman" w:cs="Times New Roman"/>
                <w:sz w:val="22"/>
                <w:szCs w:val="22"/>
              </w:rPr>
              <w:t>URL</w:t>
            </w:r>
            <w:proofErr w:type="gramEnd"/>
          </w:p>
          <w:p w14:paraId="540E697C"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The Actor authorized himself and signed into the account.</w:t>
            </w:r>
          </w:p>
          <w:p w14:paraId="47F19289" w14:textId="77777777" w:rsidR="00114D67" w:rsidRDefault="00000000">
            <w:pPr>
              <w:numPr>
                <w:ilvl w:val="0"/>
                <w:numId w:val="2"/>
              </w:numPr>
              <w:ind w:left="365" w:hanging="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Donation should </w:t>
            </w:r>
            <w:proofErr w:type="gramStart"/>
            <w:r>
              <w:rPr>
                <w:rFonts w:ascii="Times New Roman" w:eastAsia="Times New Roman" w:hAnsi="Times New Roman" w:cs="Times New Roman"/>
                <w:sz w:val="22"/>
                <w:szCs w:val="22"/>
              </w:rPr>
              <w:t>exists</w:t>
            </w:r>
            <w:proofErr w:type="gramEnd"/>
            <w:r>
              <w:rPr>
                <w:rFonts w:ascii="Times New Roman" w:eastAsia="Times New Roman" w:hAnsi="Times New Roman" w:cs="Times New Roman"/>
                <w:sz w:val="22"/>
                <w:szCs w:val="22"/>
              </w:rPr>
              <w:t xml:space="preserve"> on the system </w:t>
            </w:r>
          </w:p>
        </w:tc>
      </w:tr>
      <w:tr w:rsidR="00114D67" w14:paraId="52CA337C" w14:textId="77777777">
        <w:trPr>
          <w:trHeight w:val="74"/>
        </w:trPr>
        <w:tc>
          <w:tcPr>
            <w:tcW w:w="2329" w:type="dxa"/>
          </w:tcPr>
          <w:p w14:paraId="3119CF1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4629D36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roofErr w:type="gramStart"/>
            <w:r>
              <w:rPr>
                <w:rFonts w:ascii="Times New Roman" w:eastAsia="Times New Roman" w:hAnsi="Times New Roman" w:cs="Times New Roman"/>
                <w:sz w:val="22"/>
                <w:szCs w:val="22"/>
              </w:rPr>
              <w:t>Actor  selects</w:t>
            </w:r>
            <w:proofErr w:type="gramEnd"/>
            <w:r>
              <w:rPr>
                <w:rFonts w:ascii="Times New Roman" w:eastAsia="Times New Roman" w:hAnsi="Times New Roman" w:cs="Times New Roman"/>
                <w:sz w:val="22"/>
                <w:szCs w:val="22"/>
              </w:rPr>
              <w:t xml:space="preserve"> the option “remove the donation”</w:t>
            </w:r>
          </w:p>
          <w:p w14:paraId="4D9F3B6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2.System asks for the confirmation</w:t>
            </w:r>
          </w:p>
          <w:p w14:paraId="70B5DDD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3.Actor confirms the process</w:t>
            </w:r>
          </w:p>
          <w:p w14:paraId="0C0C66A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4.System removes the donation from the system </w:t>
            </w:r>
          </w:p>
        </w:tc>
      </w:tr>
      <w:tr w:rsidR="00114D67" w14:paraId="1AA67192" w14:textId="77777777">
        <w:trPr>
          <w:trHeight w:val="74"/>
        </w:trPr>
        <w:tc>
          <w:tcPr>
            <w:tcW w:w="2329" w:type="dxa"/>
          </w:tcPr>
          <w:p w14:paraId="322605B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77B55BD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3 in the success scenario, if the donation is not posted by the user, the following steps would occur: </w:t>
            </w:r>
          </w:p>
          <w:p w14:paraId="03917A0A" w14:textId="49C49EC0"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ins w:id="157" w:author="Atlas Hamzali" w:date="2023-04-23T19:10:00Z">
              <w:r w:rsidR="00A058DF">
                <w:rPr>
                  <w:rFonts w:ascii="Times New Roman" w:eastAsia="Times New Roman" w:hAnsi="Times New Roman" w:cs="Times New Roman"/>
                  <w:sz w:val="22"/>
                  <w:szCs w:val="22"/>
                </w:rPr>
                <w:t>Donor</w:t>
              </w:r>
            </w:ins>
            <w:del w:id="158" w:author="Atlas Hamzali" w:date="2023-04-23T19:10:00Z">
              <w:r w:rsidDel="00A058DF">
                <w:rPr>
                  <w:rFonts w:ascii="Times New Roman" w:eastAsia="Times New Roman" w:hAnsi="Times New Roman" w:cs="Times New Roman"/>
                  <w:sz w:val="22"/>
                  <w:szCs w:val="22"/>
                </w:rPr>
                <w:delText xml:space="preserve">User </w:delText>
              </w:r>
            </w:del>
            <w:r>
              <w:rPr>
                <w:rFonts w:ascii="Times New Roman" w:eastAsia="Times New Roman" w:hAnsi="Times New Roman" w:cs="Times New Roman"/>
                <w:sz w:val="22"/>
                <w:szCs w:val="22"/>
              </w:rPr>
              <w:t xml:space="preserve"> selects option to confirm to remove the donation</w:t>
            </w:r>
          </w:p>
          <w:p w14:paraId="7F037BD0" w14:textId="6D1A1104"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ins w:id="159" w:author="Atlas Hamzali" w:date="2023-04-23T19:10:00Z">
              <w:r w:rsidR="00A058DF">
                <w:rPr>
                  <w:rFonts w:ascii="Times New Roman" w:eastAsia="Times New Roman" w:hAnsi="Times New Roman" w:cs="Times New Roman"/>
                  <w:sz w:val="22"/>
                  <w:szCs w:val="22"/>
                </w:rPr>
                <w:t>T</w:t>
              </w:r>
            </w:ins>
            <w:del w:id="160" w:author="Atlas Hamzali" w:date="2023-04-23T19:10:00Z">
              <w:r w:rsidDel="00A058DF">
                <w:rPr>
                  <w:rFonts w:ascii="Times New Roman" w:eastAsia="Times New Roman" w:hAnsi="Times New Roman" w:cs="Times New Roman"/>
                  <w:sz w:val="22"/>
                  <w:szCs w:val="22"/>
                </w:rPr>
                <w:delText>t</w:delText>
              </w:r>
            </w:del>
            <w:proofErr w:type="gramStart"/>
            <w:r>
              <w:rPr>
                <w:rFonts w:ascii="Times New Roman" w:eastAsia="Times New Roman" w:hAnsi="Times New Roman" w:cs="Times New Roman"/>
                <w:sz w:val="22"/>
                <w:szCs w:val="22"/>
              </w:rPr>
              <w:t>he</w:t>
            </w:r>
            <w:proofErr w:type="gramEnd"/>
            <w:r>
              <w:rPr>
                <w:rFonts w:ascii="Times New Roman" w:eastAsia="Times New Roman" w:hAnsi="Times New Roman" w:cs="Times New Roman"/>
                <w:sz w:val="22"/>
                <w:szCs w:val="22"/>
              </w:rPr>
              <w:t xml:space="preserve"> system warns the </w:t>
            </w:r>
            <w:ins w:id="161" w:author="Atlas Hamzali" w:date="2023-04-23T19:10:00Z">
              <w:r w:rsidR="00A058DF">
                <w:rPr>
                  <w:rFonts w:ascii="Times New Roman" w:eastAsia="Times New Roman" w:hAnsi="Times New Roman" w:cs="Times New Roman"/>
                  <w:sz w:val="22"/>
                  <w:szCs w:val="22"/>
                </w:rPr>
                <w:t>donor</w:t>
              </w:r>
            </w:ins>
            <w:del w:id="162" w:author="Atlas Hamzali" w:date="2023-04-23T19:10:00Z">
              <w:r w:rsidDel="00A058DF">
                <w:rPr>
                  <w:rFonts w:ascii="Times New Roman" w:eastAsia="Times New Roman" w:hAnsi="Times New Roman" w:cs="Times New Roman"/>
                  <w:sz w:val="22"/>
                  <w:szCs w:val="22"/>
                </w:rPr>
                <w:delText>user</w:delText>
              </w:r>
            </w:del>
            <w:r>
              <w:rPr>
                <w:rFonts w:ascii="Times New Roman" w:eastAsia="Times New Roman" w:hAnsi="Times New Roman" w:cs="Times New Roman"/>
                <w:sz w:val="22"/>
                <w:szCs w:val="22"/>
              </w:rPr>
              <w:t xml:space="preserve"> that the </w:t>
            </w:r>
            <w:ins w:id="163" w:author="Atlas Hamzali" w:date="2023-04-23T19:10:00Z">
              <w:r w:rsidR="00A058DF">
                <w:rPr>
                  <w:rFonts w:ascii="Times New Roman" w:eastAsia="Times New Roman" w:hAnsi="Times New Roman" w:cs="Times New Roman"/>
                  <w:sz w:val="22"/>
                  <w:szCs w:val="22"/>
                </w:rPr>
                <w:t>donor</w:t>
              </w:r>
            </w:ins>
            <w:del w:id="164" w:author="Atlas Hamzali" w:date="2023-04-23T19:10:00Z">
              <w:r w:rsidDel="00A058DF">
                <w:rPr>
                  <w:rFonts w:ascii="Times New Roman" w:eastAsia="Times New Roman" w:hAnsi="Times New Roman" w:cs="Times New Roman"/>
                  <w:sz w:val="22"/>
                  <w:szCs w:val="22"/>
                </w:rPr>
                <w:delText>user</w:delText>
              </w:r>
            </w:del>
            <w:r>
              <w:rPr>
                <w:rFonts w:ascii="Times New Roman" w:eastAsia="Times New Roman" w:hAnsi="Times New Roman" w:cs="Times New Roman"/>
                <w:sz w:val="22"/>
                <w:szCs w:val="22"/>
              </w:rPr>
              <w:t xml:space="preserve"> does not have an </w:t>
            </w:r>
            <w:del w:id="165" w:author="Atlas Hamzali" w:date="2023-04-23T19:10:00Z">
              <w:r w:rsidDel="00A058DF">
                <w:rPr>
                  <w:rFonts w:ascii="Times New Roman" w:eastAsia="Times New Roman" w:hAnsi="Times New Roman" w:cs="Times New Roman"/>
                  <w:sz w:val="22"/>
                  <w:szCs w:val="22"/>
                </w:rPr>
                <w:delText>authorisation</w:delText>
              </w:r>
            </w:del>
            <w:ins w:id="166" w:author="Atlas Hamzali" w:date="2023-04-23T19:10:00Z">
              <w:r w:rsidR="00A058DF">
                <w:rPr>
                  <w:rFonts w:ascii="Times New Roman" w:eastAsia="Times New Roman" w:hAnsi="Times New Roman" w:cs="Times New Roman"/>
                  <w:sz w:val="22"/>
                  <w:szCs w:val="22"/>
                </w:rPr>
                <w:t>authorization</w:t>
              </w:r>
            </w:ins>
            <w:r>
              <w:rPr>
                <w:rFonts w:ascii="Times New Roman" w:eastAsia="Times New Roman" w:hAnsi="Times New Roman" w:cs="Times New Roman"/>
                <w:sz w:val="22"/>
                <w:szCs w:val="22"/>
              </w:rPr>
              <w:t xml:space="preserve"> to remove</w:t>
            </w:r>
          </w:p>
          <w:p w14:paraId="43B1E4E1" w14:textId="685C8D72"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3.System forwards the </w:t>
            </w:r>
            <w:ins w:id="167" w:author="Atlas Hamzali" w:date="2023-04-23T19:10:00Z">
              <w:r w:rsidR="00A058DF">
                <w:rPr>
                  <w:rFonts w:ascii="Times New Roman" w:eastAsia="Times New Roman" w:hAnsi="Times New Roman" w:cs="Times New Roman"/>
                  <w:sz w:val="22"/>
                  <w:szCs w:val="22"/>
                </w:rPr>
                <w:t>donor</w:t>
              </w:r>
            </w:ins>
            <w:del w:id="168" w:author="Atlas Hamzali" w:date="2023-04-23T19:10:00Z">
              <w:r w:rsidDel="00A058DF">
                <w:rPr>
                  <w:rFonts w:ascii="Times New Roman" w:eastAsia="Times New Roman" w:hAnsi="Times New Roman" w:cs="Times New Roman"/>
                  <w:sz w:val="22"/>
                  <w:szCs w:val="22"/>
                </w:rPr>
                <w:delText>user</w:delText>
              </w:r>
            </w:del>
            <w:r>
              <w:rPr>
                <w:rFonts w:ascii="Times New Roman" w:eastAsia="Times New Roman" w:hAnsi="Times New Roman" w:cs="Times New Roman"/>
                <w:sz w:val="22"/>
                <w:szCs w:val="22"/>
              </w:rPr>
              <w:t xml:space="preserve"> to the main screen</w:t>
            </w:r>
          </w:p>
        </w:tc>
      </w:tr>
      <w:tr w:rsidR="00114D67" w14:paraId="08C8E9F2" w14:textId="77777777">
        <w:trPr>
          <w:trHeight w:val="74"/>
        </w:trPr>
        <w:tc>
          <w:tcPr>
            <w:tcW w:w="2329" w:type="dxa"/>
          </w:tcPr>
          <w:p w14:paraId="7E5F9BBE"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lastRenderedPageBreak/>
              <w:t>Post Condition:</w:t>
            </w:r>
          </w:p>
        </w:tc>
        <w:tc>
          <w:tcPr>
            <w:tcW w:w="7763" w:type="dxa"/>
          </w:tcPr>
          <w:p w14:paraId="34E6C096" w14:textId="6713C3EC"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w:t>
            </w:r>
            <w:ins w:id="169" w:author="Atlas Hamzali" w:date="2023-04-23T19:10:00Z">
              <w:r w:rsidR="00A058DF">
                <w:rPr>
                  <w:rFonts w:ascii="Times New Roman" w:eastAsia="Times New Roman" w:hAnsi="Times New Roman" w:cs="Times New Roman"/>
                  <w:sz w:val="22"/>
                  <w:szCs w:val="22"/>
                </w:rPr>
                <w:t>Donor</w:t>
              </w:r>
            </w:ins>
            <w:del w:id="170" w:author="Atlas Hamzali" w:date="2023-04-23T19:10:00Z">
              <w:r w:rsidDel="00A058DF">
                <w:rPr>
                  <w:rFonts w:ascii="Times New Roman" w:eastAsia="Times New Roman" w:hAnsi="Times New Roman" w:cs="Times New Roman"/>
                  <w:sz w:val="22"/>
                  <w:szCs w:val="22"/>
                </w:rPr>
                <w:delText>User</w:delText>
              </w:r>
            </w:del>
            <w:r>
              <w:rPr>
                <w:rFonts w:ascii="Times New Roman" w:eastAsia="Times New Roman" w:hAnsi="Times New Roman" w:cs="Times New Roman"/>
                <w:sz w:val="22"/>
                <w:szCs w:val="22"/>
              </w:rPr>
              <w:t xml:space="preserve"> was not able to remove the donation. System keeps the donation on the system.</w:t>
            </w:r>
          </w:p>
          <w:p w14:paraId="1376F803" w14:textId="77777777" w:rsidR="00114D67" w:rsidRDefault="00114D67">
            <w:pPr>
              <w:rPr>
                <w:rFonts w:ascii="Times New Roman" w:eastAsia="Times New Roman" w:hAnsi="Times New Roman" w:cs="Times New Roman"/>
                <w:sz w:val="22"/>
                <w:szCs w:val="22"/>
              </w:rPr>
            </w:pPr>
          </w:p>
          <w:p w14:paraId="5615436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Main (Success) Flow 4: The actor deletes the donation from the system. The system does not display the donation on the page anymore.</w:t>
            </w:r>
          </w:p>
        </w:tc>
      </w:tr>
      <w:tr w:rsidR="00114D67" w14:paraId="627E5A29" w14:textId="77777777">
        <w:trPr>
          <w:trHeight w:val="786"/>
        </w:trPr>
        <w:tc>
          <w:tcPr>
            <w:tcW w:w="2329" w:type="dxa"/>
          </w:tcPr>
          <w:p w14:paraId="1EC39C9E"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515C199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 The actor shall be able to remove donation</w:t>
            </w:r>
          </w:p>
          <w:p w14:paraId="554F690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 The unauthorized users shall not be able to remove others’ donations. </w:t>
            </w:r>
          </w:p>
        </w:tc>
      </w:tr>
    </w:tbl>
    <w:p w14:paraId="2455BE73" w14:textId="77777777" w:rsidR="00114D67" w:rsidRDefault="00114D67">
      <w:pPr>
        <w:pStyle w:val="Heading3"/>
      </w:pPr>
      <w:bookmarkStart w:id="171" w:name="_xmxcatngfyy5" w:colFirst="0" w:colLast="0"/>
      <w:bookmarkEnd w:id="171"/>
    </w:p>
    <w:p w14:paraId="0877F64E" w14:textId="77777777" w:rsidR="00114D67" w:rsidRDefault="00114D67"/>
    <w:p w14:paraId="7D30CE79" w14:textId="77777777" w:rsidR="00114D67" w:rsidRDefault="00000000">
      <w:pPr>
        <w:pStyle w:val="Heading3"/>
      </w:pPr>
      <w:bookmarkStart w:id="172" w:name="_76losjoffv89" w:colFirst="0" w:colLast="0"/>
      <w:bookmarkStart w:id="173" w:name="_Toc131283873"/>
      <w:bookmarkEnd w:id="172"/>
      <w:r>
        <w:t>Use Case 6</w:t>
      </w:r>
      <w:bookmarkEnd w:id="173"/>
    </w:p>
    <w:tbl>
      <w:tblPr>
        <w:tblStyle w:val="a9"/>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0B5F56CE" w14:textId="77777777">
        <w:tc>
          <w:tcPr>
            <w:tcW w:w="2329" w:type="dxa"/>
            <w:shd w:val="clear" w:color="auto" w:fill="31849B"/>
          </w:tcPr>
          <w:p w14:paraId="546DE461" w14:textId="77777777" w:rsidR="00114D67" w:rsidRDefault="00000000">
            <w:pPr>
              <w:rPr>
                <w:color w:val="FFFFFF"/>
              </w:rPr>
            </w:pPr>
            <w:r>
              <w:rPr>
                <w:b/>
                <w:color w:val="FFFFFF"/>
              </w:rPr>
              <w:t>Use Case Number:</w:t>
            </w:r>
          </w:p>
        </w:tc>
        <w:tc>
          <w:tcPr>
            <w:tcW w:w="7763" w:type="dxa"/>
            <w:shd w:val="clear" w:color="auto" w:fill="31849B"/>
          </w:tcPr>
          <w:p w14:paraId="16DF30C9" w14:textId="77777777" w:rsidR="00114D67" w:rsidRDefault="00000000">
            <w:pPr>
              <w:rPr>
                <w:color w:val="FFFFFF"/>
              </w:rPr>
            </w:pPr>
            <w:r>
              <w:rPr>
                <w:color w:val="FFFFFF"/>
              </w:rPr>
              <w:t>UC-06</w:t>
            </w:r>
          </w:p>
        </w:tc>
      </w:tr>
      <w:tr w:rsidR="00114D67" w14:paraId="3B72A708" w14:textId="77777777">
        <w:trPr>
          <w:trHeight w:val="74"/>
        </w:trPr>
        <w:tc>
          <w:tcPr>
            <w:tcW w:w="2329" w:type="dxa"/>
          </w:tcPr>
          <w:p w14:paraId="6391D0C2" w14:textId="77777777" w:rsidR="00114D67" w:rsidRDefault="00000000">
            <w:r>
              <w:rPr>
                <w:b/>
              </w:rPr>
              <w:t>Use Case Name:</w:t>
            </w:r>
          </w:p>
        </w:tc>
        <w:tc>
          <w:tcPr>
            <w:tcW w:w="7763" w:type="dxa"/>
          </w:tcPr>
          <w:p w14:paraId="6C029DF5" w14:textId="77777777" w:rsidR="00114D67" w:rsidRDefault="00000000">
            <w:r>
              <w:rPr>
                <w:rFonts w:ascii="Times New Roman" w:eastAsia="Times New Roman" w:hAnsi="Times New Roman" w:cs="Times New Roman"/>
                <w:sz w:val="22"/>
                <w:szCs w:val="22"/>
              </w:rPr>
              <w:t>Search Clothes</w:t>
            </w:r>
          </w:p>
        </w:tc>
      </w:tr>
      <w:tr w:rsidR="00114D67" w14:paraId="27608A66" w14:textId="77777777">
        <w:trPr>
          <w:trHeight w:val="330"/>
        </w:trPr>
        <w:tc>
          <w:tcPr>
            <w:tcW w:w="2329" w:type="dxa"/>
          </w:tcPr>
          <w:p w14:paraId="387EAE7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6EF77C18" w14:textId="1BEAED4B" w:rsidR="00114D67" w:rsidRDefault="00000000">
            <w:pPr>
              <w:rPr>
                <w:rFonts w:ascii="Times New Roman" w:eastAsia="Times New Roman" w:hAnsi="Times New Roman" w:cs="Times New Roman"/>
                <w:sz w:val="22"/>
                <w:szCs w:val="22"/>
              </w:rPr>
            </w:pPr>
            <w:del w:id="174" w:author="Atlas Hamzali" w:date="2023-04-23T19:11:00Z">
              <w:r w:rsidDel="00A058DF">
                <w:rPr>
                  <w:rFonts w:ascii="Times New Roman" w:eastAsia="Times New Roman" w:hAnsi="Times New Roman" w:cs="Times New Roman"/>
                  <w:sz w:val="22"/>
                  <w:szCs w:val="22"/>
                </w:rPr>
                <w:delText>User</w:delText>
              </w:r>
            </w:del>
            <w:proofErr w:type="spellStart"/>
            <w:ins w:id="175" w:author="Atlas Hamzali" w:date="2023-04-23T19:11:00Z">
              <w:r w:rsidR="00A058DF">
                <w:rPr>
                  <w:rFonts w:ascii="Times New Roman" w:eastAsia="Times New Roman" w:hAnsi="Times New Roman" w:cs="Times New Roman"/>
                  <w:sz w:val="22"/>
                  <w:szCs w:val="22"/>
                </w:rPr>
                <w:t>Donee</w:t>
              </w:r>
            </w:ins>
            <w:proofErr w:type="spellEnd"/>
          </w:p>
        </w:tc>
      </w:tr>
      <w:tr w:rsidR="00114D67" w14:paraId="792C5651" w14:textId="77777777">
        <w:trPr>
          <w:trHeight w:val="585"/>
        </w:trPr>
        <w:tc>
          <w:tcPr>
            <w:tcW w:w="2329" w:type="dxa"/>
          </w:tcPr>
          <w:p w14:paraId="3DAA314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4530B8BF" w14:textId="71492610" w:rsidR="00114D67" w:rsidRDefault="00000000">
            <w:pPr>
              <w:rPr>
                <w:rFonts w:ascii="Times New Roman" w:eastAsia="Times New Roman" w:hAnsi="Times New Roman" w:cs="Times New Roman"/>
                <w:sz w:val="22"/>
                <w:szCs w:val="22"/>
              </w:rPr>
            </w:pPr>
            <w:del w:id="176" w:author="Atlas Hamzali" w:date="2023-04-23T19:11:00Z">
              <w:r w:rsidDel="00A058DF">
                <w:rPr>
                  <w:rFonts w:ascii="Times New Roman" w:eastAsia="Times New Roman" w:hAnsi="Times New Roman" w:cs="Times New Roman"/>
                  <w:sz w:val="22"/>
                  <w:szCs w:val="22"/>
                </w:rPr>
                <w:delText xml:space="preserve">Users </w:delText>
              </w:r>
            </w:del>
            <w:proofErr w:type="spellStart"/>
            <w:ins w:id="177" w:author="Atlas Hamzali" w:date="2023-04-23T19:11: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use the search panel to search for the needed clothes that also provides the related information (size, color, condition, location).</w:t>
            </w:r>
          </w:p>
        </w:tc>
      </w:tr>
      <w:tr w:rsidR="00114D67" w14:paraId="5E992F43" w14:textId="77777777">
        <w:trPr>
          <w:trHeight w:val="74"/>
        </w:trPr>
        <w:tc>
          <w:tcPr>
            <w:tcW w:w="2329" w:type="dxa"/>
          </w:tcPr>
          <w:p w14:paraId="34F866F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3892462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R1</w:t>
            </w:r>
          </w:p>
        </w:tc>
      </w:tr>
      <w:tr w:rsidR="00114D67" w14:paraId="2D0CD027" w14:textId="77777777">
        <w:trPr>
          <w:trHeight w:val="327"/>
        </w:trPr>
        <w:tc>
          <w:tcPr>
            <w:tcW w:w="2329" w:type="dxa"/>
          </w:tcPr>
          <w:p w14:paraId="35B6FDEC"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483825BE" w14:textId="55388F72"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External- </w:t>
            </w:r>
            <w:del w:id="178" w:author="Atlas Hamzali" w:date="2023-04-23T19:11:00Z">
              <w:r w:rsidDel="00A058DF">
                <w:rPr>
                  <w:rFonts w:ascii="Times New Roman" w:eastAsia="Times New Roman" w:hAnsi="Times New Roman" w:cs="Times New Roman"/>
                  <w:sz w:val="22"/>
                  <w:szCs w:val="22"/>
                </w:rPr>
                <w:delText xml:space="preserve">Users </w:delText>
              </w:r>
            </w:del>
            <w:proofErr w:type="spellStart"/>
            <w:ins w:id="179" w:author="Atlas Hamzali" w:date="2023-04-23T19:11: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 xml:space="preserve">access the clothes search panel and search based on some </w:t>
            </w:r>
            <w:del w:id="180" w:author="Atlas Hamzali" w:date="2023-04-23T19:11:00Z">
              <w:r w:rsidDel="00A058DF">
                <w:rPr>
                  <w:rFonts w:ascii="Times New Roman" w:eastAsia="Times New Roman" w:hAnsi="Times New Roman" w:cs="Times New Roman"/>
                  <w:sz w:val="22"/>
                  <w:szCs w:val="22"/>
                </w:rPr>
                <w:delText>criterias</w:delText>
              </w:r>
            </w:del>
            <w:ins w:id="181" w:author="Atlas Hamzali" w:date="2023-04-23T19:11:00Z">
              <w:r w:rsidR="00A058DF">
                <w:rPr>
                  <w:rFonts w:ascii="Times New Roman" w:eastAsia="Times New Roman" w:hAnsi="Times New Roman" w:cs="Times New Roman"/>
                  <w:sz w:val="22"/>
                  <w:szCs w:val="22"/>
                </w:rPr>
                <w:t>criteria</w:t>
              </w:r>
            </w:ins>
            <w:r>
              <w:rPr>
                <w:rFonts w:ascii="Times New Roman" w:eastAsia="Times New Roman" w:hAnsi="Times New Roman" w:cs="Times New Roman"/>
                <w:sz w:val="22"/>
                <w:szCs w:val="22"/>
              </w:rPr>
              <w:t>.</w:t>
            </w:r>
          </w:p>
        </w:tc>
      </w:tr>
      <w:tr w:rsidR="00114D67" w14:paraId="2851D24F" w14:textId="77777777">
        <w:trPr>
          <w:trHeight w:val="74"/>
        </w:trPr>
        <w:tc>
          <w:tcPr>
            <w:tcW w:w="2329" w:type="dxa"/>
          </w:tcPr>
          <w:p w14:paraId="5F9A31BF"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39735476"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System has been set up and configured.</w:t>
            </w:r>
          </w:p>
          <w:p w14:paraId="187C182C"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System is running and open.</w:t>
            </w:r>
          </w:p>
          <w:p w14:paraId="6BB819A3" w14:textId="61225647" w:rsidR="00114D67" w:rsidRDefault="00000000">
            <w:pPr>
              <w:numPr>
                <w:ilvl w:val="0"/>
                <w:numId w:val="2"/>
              </w:numPr>
              <w:ind w:left="365" w:hanging="284"/>
              <w:rPr>
                <w:sz w:val="22"/>
                <w:szCs w:val="22"/>
              </w:rPr>
            </w:pPr>
            <w:del w:id="182" w:author="Atlas Hamzali" w:date="2023-04-23T19:11:00Z">
              <w:r w:rsidDel="00A058DF">
                <w:rPr>
                  <w:rFonts w:ascii="Times New Roman" w:eastAsia="Times New Roman" w:hAnsi="Times New Roman" w:cs="Times New Roman"/>
                  <w:sz w:val="22"/>
                  <w:szCs w:val="22"/>
                </w:rPr>
                <w:delText xml:space="preserve">User </w:delText>
              </w:r>
            </w:del>
            <w:proofErr w:type="spellStart"/>
            <w:ins w:id="183" w:author="Atlas Hamzali" w:date="2023-04-23T19:11: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 xml:space="preserve">has accessed website using </w:t>
            </w:r>
            <w:proofErr w:type="gramStart"/>
            <w:r>
              <w:rPr>
                <w:rFonts w:ascii="Times New Roman" w:eastAsia="Times New Roman" w:hAnsi="Times New Roman" w:cs="Times New Roman"/>
                <w:sz w:val="22"/>
                <w:szCs w:val="22"/>
              </w:rPr>
              <w:t>URL</w:t>
            </w:r>
            <w:proofErr w:type="gramEnd"/>
          </w:p>
          <w:p w14:paraId="10BC7143" w14:textId="4F073B81" w:rsidR="00114D67" w:rsidRDefault="00000000">
            <w:pPr>
              <w:numPr>
                <w:ilvl w:val="0"/>
                <w:numId w:val="2"/>
              </w:numPr>
              <w:ind w:left="365" w:hanging="284"/>
              <w:rPr>
                <w:sz w:val="22"/>
                <w:szCs w:val="22"/>
              </w:rPr>
            </w:pPr>
            <w:del w:id="184" w:author="Atlas Hamzali" w:date="2023-04-23T19:11:00Z">
              <w:r w:rsidDel="00A058DF">
                <w:rPr>
                  <w:rFonts w:ascii="Times New Roman" w:eastAsia="Times New Roman" w:hAnsi="Times New Roman" w:cs="Times New Roman"/>
                  <w:sz w:val="22"/>
                  <w:szCs w:val="22"/>
                </w:rPr>
                <w:delText xml:space="preserve">User </w:delText>
              </w:r>
            </w:del>
            <w:proofErr w:type="spellStart"/>
            <w:ins w:id="185" w:author="Atlas Hamzali" w:date="2023-04-23T19:11: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 xml:space="preserve">authorized himself and signed into the account. </w:t>
            </w:r>
          </w:p>
        </w:tc>
      </w:tr>
      <w:tr w:rsidR="00114D67" w14:paraId="22914D85" w14:textId="77777777">
        <w:trPr>
          <w:trHeight w:val="74"/>
        </w:trPr>
        <w:tc>
          <w:tcPr>
            <w:tcW w:w="2329" w:type="dxa"/>
          </w:tcPr>
          <w:p w14:paraId="65FDF8A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5B397509" w14:textId="03D32BC9"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w:t>
            </w:r>
            <w:del w:id="186" w:author="Atlas Hamzali" w:date="2023-04-23T19:11:00Z">
              <w:r w:rsidDel="00A058DF">
                <w:rPr>
                  <w:rFonts w:ascii="Times New Roman" w:eastAsia="Times New Roman" w:hAnsi="Times New Roman" w:cs="Times New Roman"/>
                  <w:sz w:val="22"/>
                  <w:szCs w:val="22"/>
                </w:rPr>
                <w:delText xml:space="preserve">User </w:delText>
              </w:r>
            </w:del>
            <w:proofErr w:type="spellStart"/>
            <w:ins w:id="187" w:author="Atlas Hamzali" w:date="2023-04-23T19:11: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accesses the clothes search panel.</w:t>
            </w:r>
          </w:p>
          <w:p w14:paraId="464BCDF5" w14:textId="304221DD"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w:t>
            </w:r>
            <w:del w:id="188" w:author="Atlas Hamzali" w:date="2023-04-23T19:11:00Z">
              <w:r w:rsidDel="00A058DF">
                <w:rPr>
                  <w:rFonts w:ascii="Times New Roman" w:eastAsia="Times New Roman" w:hAnsi="Times New Roman" w:cs="Times New Roman"/>
                  <w:sz w:val="22"/>
                  <w:szCs w:val="22"/>
                </w:rPr>
                <w:delText xml:space="preserve">User </w:delText>
              </w:r>
            </w:del>
            <w:proofErr w:type="spellStart"/>
            <w:ins w:id="189" w:author="Atlas Hamzali" w:date="2023-04-23T19:11: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enters search criteria (size, color, condition, location).</w:t>
            </w:r>
          </w:p>
          <w:p w14:paraId="65291B39" w14:textId="5B0CA7AD"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System verifies the criteria provided by the </w:t>
            </w:r>
            <w:del w:id="190" w:author="Atlas Hamzali" w:date="2023-04-23T19:11:00Z">
              <w:r w:rsidDel="00A058DF">
                <w:rPr>
                  <w:rFonts w:ascii="Times New Roman" w:eastAsia="Times New Roman" w:hAnsi="Times New Roman" w:cs="Times New Roman"/>
                  <w:sz w:val="22"/>
                  <w:szCs w:val="22"/>
                </w:rPr>
                <w:delText xml:space="preserve">user </w:delText>
              </w:r>
            </w:del>
            <w:proofErr w:type="spellStart"/>
            <w:ins w:id="191" w:author="Atlas Hamzali" w:date="2023-04-23T19:11: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p>
          <w:p w14:paraId="75065722" w14:textId="77777777" w:rsidR="00114D67" w:rsidRDefault="00000000">
            <w:pPr>
              <w:numPr>
                <w:ilvl w:val="0"/>
                <w:numId w:val="3"/>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the details are not satisfied, return to the step </w:t>
            </w:r>
            <w:proofErr w:type="gramStart"/>
            <w:r>
              <w:rPr>
                <w:rFonts w:ascii="Times New Roman" w:eastAsia="Times New Roman" w:hAnsi="Times New Roman" w:cs="Times New Roman"/>
                <w:sz w:val="22"/>
                <w:szCs w:val="22"/>
              </w:rPr>
              <w:t>2</w:t>
            </w:r>
            <w:proofErr w:type="gramEnd"/>
          </w:p>
          <w:p w14:paraId="0F49B61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 System returns search results based on specified criteria.</w:t>
            </w:r>
          </w:p>
          <w:p w14:paraId="19DBDBF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 The results are successfully displayed on the page.</w:t>
            </w:r>
          </w:p>
        </w:tc>
      </w:tr>
      <w:tr w:rsidR="00114D67" w14:paraId="518E7198" w14:textId="77777777">
        <w:trPr>
          <w:trHeight w:val="1069"/>
        </w:trPr>
        <w:tc>
          <w:tcPr>
            <w:tcW w:w="2329" w:type="dxa"/>
          </w:tcPr>
          <w:p w14:paraId="3B57BE2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3026F26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No search results found.</w:t>
            </w:r>
          </w:p>
          <w:p w14:paraId="612D31A7" w14:textId="62C14F5D"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System displays message to </w:t>
            </w:r>
            <w:del w:id="192" w:author="Atlas Hamzali" w:date="2023-04-23T19:11:00Z">
              <w:r w:rsidDel="00A058DF">
                <w:rPr>
                  <w:rFonts w:ascii="Times New Roman" w:eastAsia="Times New Roman" w:hAnsi="Times New Roman" w:cs="Times New Roman"/>
                  <w:sz w:val="22"/>
                  <w:szCs w:val="22"/>
                </w:rPr>
                <w:delText>User</w:delText>
              </w:r>
            </w:del>
            <w:proofErr w:type="spellStart"/>
            <w:ins w:id="193" w:author="Atlas Hamzali" w:date="2023-04-23T19:11:00Z">
              <w:r w:rsidR="00A058DF">
                <w:rPr>
                  <w:rFonts w:ascii="Times New Roman" w:eastAsia="Times New Roman" w:hAnsi="Times New Roman" w:cs="Times New Roman"/>
                  <w:sz w:val="22"/>
                  <w:szCs w:val="22"/>
                </w:rPr>
                <w:t>Donee</w:t>
              </w:r>
            </w:ins>
            <w:proofErr w:type="spellEnd"/>
            <w:r>
              <w:rPr>
                <w:rFonts w:ascii="Times New Roman" w:eastAsia="Times New Roman" w:hAnsi="Times New Roman" w:cs="Times New Roman"/>
                <w:sz w:val="22"/>
                <w:szCs w:val="22"/>
              </w:rPr>
              <w:t>: "No search results found. Please try again with different search criteria."</w:t>
            </w:r>
          </w:p>
          <w:p w14:paraId="1DD6B94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the system returns to step 2 in the success scenario.</w:t>
            </w:r>
          </w:p>
        </w:tc>
      </w:tr>
      <w:tr w:rsidR="00114D67" w14:paraId="0E4B58C4" w14:textId="77777777">
        <w:trPr>
          <w:trHeight w:val="74"/>
        </w:trPr>
        <w:tc>
          <w:tcPr>
            <w:tcW w:w="2329" w:type="dxa"/>
          </w:tcPr>
          <w:p w14:paraId="60A8B2C7"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42DF5EF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Main flow #4: User displayed all the desired results based on the search criteria</w:t>
            </w:r>
          </w:p>
        </w:tc>
      </w:tr>
      <w:tr w:rsidR="00114D67" w14:paraId="55A4412E" w14:textId="77777777">
        <w:trPr>
          <w:trHeight w:val="74"/>
        </w:trPr>
        <w:tc>
          <w:tcPr>
            <w:tcW w:w="2329" w:type="dxa"/>
          </w:tcPr>
          <w:p w14:paraId="7B9916AA"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3B077231" w14:textId="13828B7C" w:rsidR="00114D67" w:rsidRDefault="00000000">
            <w:pPr>
              <w:numPr>
                <w:ilvl w:val="0"/>
                <w:numId w:val="25"/>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del w:id="194" w:author="Atlas Hamzali" w:date="2023-04-23T19:11:00Z">
              <w:r w:rsidDel="00A058DF">
                <w:rPr>
                  <w:rFonts w:ascii="Times New Roman" w:eastAsia="Times New Roman" w:hAnsi="Times New Roman" w:cs="Times New Roman"/>
                  <w:sz w:val="22"/>
                  <w:szCs w:val="22"/>
                </w:rPr>
                <w:delText>user</w:delText>
              </w:r>
            </w:del>
            <w:proofErr w:type="spellStart"/>
            <w:ins w:id="195" w:author="Atlas Hamzali" w:date="2023-04-23T19:12:00Z">
              <w:r w:rsidR="00A058DF">
                <w:rPr>
                  <w:rFonts w:ascii="Times New Roman" w:eastAsia="Times New Roman" w:hAnsi="Times New Roman" w:cs="Times New Roman"/>
                  <w:sz w:val="22"/>
                  <w:szCs w:val="22"/>
                </w:rPr>
                <w:t>donee</w:t>
              </w:r>
            </w:ins>
            <w:proofErr w:type="spellEnd"/>
            <w:del w:id="196" w:author="Atlas Hamzali" w:date="2023-04-23T19:11:00Z">
              <w:r w:rsidDel="00A058DF">
                <w:rPr>
                  <w:rFonts w:ascii="Times New Roman" w:eastAsia="Times New Roman" w:hAnsi="Times New Roman" w:cs="Times New Roman"/>
                  <w:sz w:val="22"/>
                  <w:szCs w:val="22"/>
                </w:rPr>
                <w:delText xml:space="preserve"> </w:delText>
              </w:r>
            </w:del>
            <w:ins w:id="197" w:author="Atlas Hamzali" w:date="2023-04-23T19:11:00Z">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shall provide required criteria on the search panel.</w:t>
            </w:r>
          </w:p>
          <w:p w14:paraId="27B49426" w14:textId="77777777" w:rsidR="00114D67" w:rsidRDefault="00000000">
            <w:pPr>
              <w:numPr>
                <w:ilvl w:val="0"/>
                <w:numId w:val="25"/>
              </w:numPr>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shall display all the donations based on the searching filters</w:t>
            </w:r>
          </w:p>
        </w:tc>
      </w:tr>
    </w:tbl>
    <w:p w14:paraId="19657793" w14:textId="77777777" w:rsidR="00114D67" w:rsidRDefault="00114D67">
      <w:pPr>
        <w:pStyle w:val="Heading3"/>
      </w:pPr>
      <w:bookmarkStart w:id="198" w:name="_860t44h388wl" w:colFirst="0" w:colLast="0"/>
      <w:bookmarkEnd w:id="198"/>
    </w:p>
    <w:p w14:paraId="64A91186" w14:textId="77777777" w:rsidR="00114D67" w:rsidRDefault="00114D67">
      <w:pPr>
        <w:pStyle w:val="Heading3"/>
      </w:pPr>
      <w:bookmarkStart w:id="199" w:name="_8w7pbync6huw" w:colFirst="0" w:colLast="0"/>
      <w:bookmarkEnd w:id="199"/>
    </w:p>
    <w:p w14:paraId="45123AB0" w14:textId="77777777" w:rsidR="00114D67" w:rsidRDefault="00114D67"/>
    <w:p w14:paraId="67625930" w14:textId="77777777" w:rsidR="00114D67" w:rsidRDefault="00114D67"/>
    <w:p w14:paraId="43046BD1" w14:textId="77777777" w:rsidR="00114D67" w:rsidRDefault="00114D67"/>
    <w:p w14:paraId="1BA9018D" w14:textId="77777777" w:rsidR="00114D67" w:rsidRDefault="00114D67"/>
    <w:p w14:paraId="3DAD42C8" w14:textId="77777777" w:rsidR="00114D67" w:rsidRDefault="00114D67"/>
    <w:p w14:paraId="3AE7D437" w14:textId="77777777" w:rsidR="00114D67" w:rsidRDefault="00000000">
      <w:pPr>
        <w:pStyle w:val="Heading3"/>
      </w:pPr>
      <w:bookmarkStart w:id="200" w:name="_r5wwllfi8fbv" w:colFirst="0" w:colLast="0"/>
      <w:bookmarkStart w:id="201" w:name="_Toc131283874"/>
      <w:bookmarkEnd w:id="200"/>
      <w:r>
        <w:t>Use Case 7</w:t>
      </w:r>
      <w:bookmarkEnd w:id="201"/>
    </w:p>
    <w:tbl>
      <w:tblPr>
        <w:tblStyle w:val="aa"/>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68D8B6F7" w14:textId="77777777">
        <w:tc>
          <w:tcPr>
            <w:tcW w:w="2329" w:type="dxa"/>
            <w:shd w:val="clear" w:color="auto" w:fill="31849B"/>
          </w:tcPr>
          <w:p w14:paraId="6AC5087C" w14:textId="77777777" w:rsidR="00114D67" w:rsidRDefault="00000000">
            <w:pPr>
              <w:rPr>
                <w:color w:val="FFFFFF"/>
              </w:rPr>
            </w:pPr>
            <w:r>
              <w:rPr>
                <w:b/>
                <w:color w:val="FFFFFF"/>
              </w:rPr>
              <w:t>Use Case Number:</w:t>
            </w:r>
          </w:p>
        </w:tc>
        <w:tc>
          <w:tcPr>
            <w:tcW w:w="7763" w:type="dxa"/>
            <w:shd w:val="clear" w:color="auto" w:fill="31849B"/>
          </w:tcPr>
          <w:p w14:paraId="23E37A54" w14:textId="77777777" w:rsidR="00114D67" w:rsidRDefault="00000000">
            <w:pPr>
              <w:rPr>
                <w:color w:val="FFFFFF"/>
              </w:rPr>
            </w:pPr>
            <w:r>
              <w:rPr>
                <w:color w:val="FFFFFF"/>
              </w:rPr>
              <w:t>UC-07</w:t>
            </w:r>
          </w:p>
        </w:tc>
      </w:tr>
      <w:tr w:rsidR="00114D67" w14:paraId="39F1808F" w14:textId="77777777">
        <w:trPr>
          <w:trHeight w:val="74"/>
        </w:trPr>
        <w:tc>
          <w:tcPr>
            <w:tcW w:w="2329" w:type="dxa"/>
          </w:tcPr>
          <w:p w14:paraId="5CF00263" w14:textId="77777777" w:rsidR="00114D67" w:rsidRDefault="00000000">
            <w:r>
              <w:rPr>
                <w:b/>
              </w:rPr>
              <w:t>Use Case Name:</w:t>
            </w:r>
          </w:p>
        </w:tc>
        <w:tc>
          <w:tcPr>
            <w:tcW w:w="7763" w:type="dxa"/>
          </w:tcPr>
          <w:p w14:paraId="7E9875F0" w14:textId="77777777" w:rsidR="00114D67" w:rsidRDefault="00000000">
            <w:r>
              <w:rPr>
                <w:rFonts w:ascii="Times New Roman" w:eastAsia="Times New Roman" w:hAnsi="Times New Roman" w:cs="Times New Roman"/>
                <w:sz w:val="22"/>
                <w:szCs w:val="22"/>
              </w:rPr>
              <w:t>View inventory</w:t>
            </w:r>
          </w:p>
        </w:tc>
      </w:tr>
      <w:tr w:rsidR="00114D67" w14:paraId="6FDCDBA7" w14:textId="77777777">
        <w:trPr>
          <w:trHeight w:val="74"/>
        </w:trPr>
        <w:tc>
          <w:tcPr>
            <w:tcW w:w="2329" w:type="dxa"/>
          </w:tcPr>
          <w:p w14:paraId="00DDB7E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54E4FD79" w14:textId="04509FA7" w:rsidR="00114D67" w:rsidRDefault="00000000">
            <w:pPr>
              <w:rPr>
                <w:rFonts w:ascii="Times New Roman" w:eastAsia="Times New Roman" w:hAnsi="Times New Roman" w:cs="Times New Roman"/>
                <w:sz w:val="22"/>
                <w:szCs w:val="22"/>
              </w:rPr>
            </w:pPr>
            <w:del w:id="202" w:author="Atlas Hamzali" w:date="2023-04-23T19:12:00Z">
              <w:r w:rsidDel="00A058DF">
                <w:rPr>
                  <w:rFonts w:ascii="Times New Roman" w:eastAsia="Times New Roman" w:hAnsi="Times New Roman" w:cs="Times New Roman"/>
                  <w:sz w:val="22"/>
                  <w:szCs w:val="22"/>
                </w:rPr>
                <w:delText>User</w:delText>
              </w:r>
            </w:del>
            <w:proofErr w:type="spellStart"/>
            <w:ins w:id="203" w:author="Atlas Hamzali" w:date="2023-04-23T19:12:00Z">
              <w:r w:rsidR="00A058DF">
                <w:rPr>
                  <w:rFonts w:ascii="Times New Roman" w:eastAsia="Times New Roman" w:hAnsi="Times New Roman" w:cs="Times New Roman"/>
                  <w:sz w:val="22"/>
                  <w:szCs w:val="22"/>
                </w:rPr>
                <w:t>Donee</w:t>
              </w:r>
            </w:ins>
            <w:proofErr w:type="spellEnd"/>
          </w:p>
        </w:tc>
      </w:tr>
      <w:tr w:rsidR="00114D67" w14:paraId="121B03FE" w14:textId="77777777">
        <w:trPr>
          <w:trHeight w:val="74"/>
        </w:trPr>
        <w:tc>
          <w:tcPr>
            <w:tcW w:w="2329" w:type="dxa"/>
          </w:tcPr>
          <w:p w14:paraId="06E3930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Description:</w:t>
            </w:r>
          </w:p>
        </w:tc>
        <w:tc>
          <w:tcPr>
            <w:tcW w:w="7763" w:type="dxa"/>
          </w:tcPr>
          <w:p w14:paraId="638C22AC" w14:textId="600EC2B2" w:rsidR="00114D67" w:rsidRDefault="00000000">
            <w:pPr>
              <w:rPr>
                <w:rFonts w:ascii="Times New Roman" w:eastAsia="Times New Roman" w:hAnsi="Times New Roman" w:cs="Times New Roman"/>
                <w:sz w:val="22"/>
                <w:szCs w:val="22"/>
              </w:rPr>
            </w:pPr>
            <w:del w:id="204" w:author="Atlas Hamzali" w:date="2023-04-23T19:12:00Z">
              <w:r w:rsidDel="00A058DF">
                <w:rPr>
                  <w:rFonts w:ascii="Times New Roman" w:eastAsia="Times New Roman" w:hAnsi="Times New Roman" w:cs="Times New Roman"/>
                  <w:sz w:val="22"/>
                  <w:szCs w:val="22"/>
                </w:rPr>
                <w:delText xml:space="preserve">Users </w:delText>
              </w:r>
            </w:del>
            <w:proofErr w:type="spellStart"/>
            <w:proofErr w:type="gramStart"/>
            <w:ins w:id="205" w:author="Atlas Hamzali" w:date="2023-04-23T19:12:00Z">
              <w:r w:rsidR="00A058DF">
                <w:rPr>
                  <w:rFonts w:ascii="Times New Roman" w:eastAsia="Times New Roman" w:hAnsi="Times New Roman" w:cs="Times New Roman"/>
                  <w:sz w:val="22"/>
                  <w:szCs w:val="22"/>
                </w:rPr>
                <w:t>Donee</w:t>
              </w:r>
              <w:proofErr w:type="spellEnd"/>
              <w:proofErr w:type="gram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 xml:space="preserve">have access to display the inventory of a specific clothes container. By that functionality, all the information related to the clothes are provided including the location information of the container. </w:t>
            </w:r>
          </w:p>
        </w:tc>
      </w:tr>
      <w:tr w:rsidR="00114D67" w14:paraId="24226161" w14:textId="77777777">
        <w:trPr>
          <w:trHeight w:val="74"/>
        </w:trPr>
        <w:tc>
          <w:tcPr>
            <w:tcW w:w="2329" w:type="dxa"/>
          </w:tcPr>
          <w:p w14:paraId="3174E32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6C3ABAE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R2</w:t>
            </w:r>
          </w:p>
        </w:tc>
      </w:tr>
      <w:tr w:rsidR="00114D67" w14:paraId="00B3282C" w14:textId="77777777">
        <w:trPr>
          <w:trHeight w:val="74"/>
        </w:trPr>
        <w:tc>
          <w:tcPr>
            <w:tcW w:w="2329" w:type="dxa"/>
          </w:tcPr>
          <w:p w14:paraId="55FE9822"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231F3EA6" w14:textId="4933ACFD"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External - </w:t>
            </w:r>
            <w:del w:id="206" w:author="Atlas Hamzali" w:date="2023-04-23T19:12:00Z">
              <w:r w:rsidDel="00A058DF">
                <w:rPr>
                  <w:rFonts w:ascii="Times New Roman" w:eastAsia="Times New Roman" w:hAnsi="Times New Roman" w:cs="Times New Roman"/>
                  <w:sz w:val="22"/>
                  <w:szCs w:val="22"/>
                </w:rPr>
                <w:delText xml:space="preserve">User </w:delText>
              </w:r>
            </w:del>
            <w:proofErr w:type="spellStart"/>
            <w:ins w:id="207" w:author="Atlas Hamzali" w:date="2023-04-23T19:12: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displays the content of the container boxes</w:t>
            </w:r>
          </w:p>
        </w:tc>
      </w:tr>
      <w:tr w:rsidR="00114D67" w14:paraId="6C066A71" w14:textId="77777777">
        <w:trPr>
          <w:trHeight w:val="74"/>
        </w:trPr>
        <w:tc>
          <w:tcPr>
            <w:tcW w:w="2329" w:type="dxa"/>
          </w:tcPr>
          <w:p w14:paraId="7418C67F"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7583DDE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has been set up and configured.</w:t>
            </w:r>
          </w:p>
          <w:p w14:paraId="5EE52F0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is running and is open.</w:t>
            </w:r>
          </w:p>
          <w:p w14:paraId="194AE5DC" w14:textId="4D6033AD"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del w:id="208" w:author="Atlas Hamzali" w:date="2023-04-23T19:12:00Z">
              <w:r w:rsidDel="00A058DF">
                <w:rPr>
                  <w:rFonts w:ascii="Times New Roman" w:eastAsia="Times New Roman" w:hAnsi="Times New Roman" w:cs="Times New Roman"/>
                  <w:sz w:val="22"/>
                  <w:szCs w:val="22"/>
                </w:rPr>
                <w:delText xml:space="preserve">User </w:delText>
              </w:r>
            </w:del>
            <w:proofErr w:type="spellStart"/>
            <w:ins w:id="209" w:author="Atlas Hamzali" w:date="2023-04-23T19:12: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has accessed website using URL</w:t>
            </w:r>
          </w:p>
          <w:p w14:paraId="6960DE1E" w14:textId="0D108FAD"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del w:id="210" w:author="Atlas Hamzali" w:date="2023-04-23T19:12:00Z">
              <w:r w:rsidDel="00A058DF">
                <w:rPr>
                  <w:rFonts w:ascii="Times New Roman" w:eastAsia="Times New Roman" w:hAnsi="Times New Roman" w:cs="Times New Roman"/>
                  <w:sz w:val="22"/>
                  <w:szCs w:val="22"/>
                </w:rPr>
                <w:delText xml:space="preserve">Users </w:delText>
              </w:r>
            </w:del>
            <w:proofErr w:type="spellStart"/>
            <w:ins w:id="211" w:author="Atlas Hamzali" w:date="2023-04-23T19:12: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can view the inventory levels of specific categories of clothes.</w:t>
            </w:r>
          </w:p>
          <w:p w14:paraId="443623C1" w14:textId="241EC4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del w:id="212" w:author="Atlas Hamzali" w:date="2023-04-23T19:12:00Z">
              <w:r w:rsidDel="00A058DF">
                <w:rPr>
                  <w:rFonts w:ascii="Times New Roman" w:eastAsia="Times New Roman" w:hAnsi="Times New Roman" w:cs="Times New Roman"/>
                  <w:sz w:val="22"/>
                  <w:szCs w:val="22"/>
                </w:rPr>
                <w:delText xml:space="preserve">User </w:delText>
              </w:r>
            </w:del>
            <w:proofErr w:type="spellStart"/>
            <w:ins w:id="213" w:author="Atlas Hamzali" w:date="2023-04-23T19:12: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authorized himself and signed into the account.</w:t>
            </w:r>
          </w:p>
        </w:tc>
      </w:tr>
      <w:tr w:rsidR="00114D67" w14:paraId="214E2453" w14:textId="77777777">
        <w:trPr>
          <w:trHeight w:val="74"/>
        </w:trPr>
        <w:tc>
          <w:tcPr>
            <w:tcW w:w="2329" w:type="dxa"/>
          </w:tcPr>
          <w:p w14:paraId="4D2E6E4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0948A189" w14:textId="6BE7A6B3"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w:t>
            </w:r>
            <w:del w:id="214" w:author="Atlas Hamzali" w:date="2023-04-23T19:12:00Z">
              <w:r w:rsidDel="00A058DF">
                <w:rPr>
                  <w:rFonts w:ascii="Times New Roman" w:eastAsia="Times New Roman" w:hAnsi="Times New Roman" w:cs="Times New Roman"/>
                  <w:sz w:val="22"/>
                  <w:szCs w:val="22"/>
                </w:rPr>
                <w:delText xml:space="preserve">User </w:delText>
              </w:r>
            </w:del>
            <w:proofErr w:type="spellStart"/>
            <w:ins w:id="215" w:author="Atlas Hamzali" w:date="2023-04-23T19:12: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 xml:space="preserve">selects the option to “view </w:t>
            </w:r>
            <w:proofErr w:type="gramStart"/>
            <w:r>
              <w:rPr>
                <w:rFonts w:ascii="Times New Roman" w:eastAsia="Times New Roman" w:hAnsi="Times New Roman" w:cs="Times New Roman"/>
                <w:sz w:val="22"/>
                <w:szCs w:val="22"/>
              </w:rPr>
              <w:t>inventory</w:t>
            </w:r>
            <w:proofErr w:type="gramEnd"/>
            <w:r>
              <w:rPr>
                <w:rFonts w:ascii="Times New Roman" w:eastAsia="Times New Roman" w:hAnsi="Times New Roman" w:cs="Times New Roman"/>
                <w:sz w:val="22"/>
                <w:szCs w:val="22"/>
              </w:rPr>
              <w:t>”</w:t>
            </w:r>
          </w:p>
          <w:p w14:paraId="4269CA2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System displays the available containers on the map</w:t>
            </w:r>
          </w:p>
          <w:p w14:paraId="6F7D1BA6" w14:textId="10F59F61"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w:t>
            </w:r>
            <w:del w:id="216" w:author="Atlas Hamzali" w:date="2023-04-23T19:12:00Z">
              <w:r w:rsidDel="00A058DF">
                <w:rPr>
                  <w:rFonts w:ascii="Times New Roman" w:eastAsia="Times New Roman" w:hAnsi="Times New Roman" w:cs="Times New Roman"/>
                  <w:sz w:val="22"/>
                  <w:szCs w:val="22"/>
                </w:rPr>
                <w:delText xml:space="preserve">User </w:delText>
              </w:r>
            </w:del>
            <w:proofErr w:type="spellStart"/>
            <w:ins w:id="217" w:author="Atlas Hamzali" w:date="2023-04-23T19:12: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selects the container to display</w:t>
            </w:r>
          </w:p>
          <w:p w14:paraId="2D9A953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 System displays the inventory consisting of donated clothes in it.</w:t>
            </w:r>
          </w:p>
          <w:p w14:paraId="1E5AED4B" w14:textId="201EA489"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5. </w:t>
            </w:r>
            <w:del w:id="218" w:author="Atlas Hamzali" w:date="2023-04-23T19:12:00Z">
              <w:r w:rsidDel="00A058DF">
                <w:rPr>
                  <w:rFonts w:ascii="Times New Roman" w:eastAsia="Times New Roman" w:hAnsi="Times New Roman" w:cs="Times New Roman"/>
                  <w:sz w:val="22"/>
                  <w:szCs w:val="22"/>
                </w:rPr>
                <w:delText xml:space="preserve">User </w:delText>
              </w:r>
            </w:del>
            <w:proofErr w:type="spellStart"/>
            <w:ins w:id="219" w:author="Atlas Hamzali" w:date="2023-04-23T19:12: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reviews all the details about the corresponding donations.</w:t>
            </w:r>
          </w:p>
        </w:tc>
      </w:tr>
      <w:tr w:rsidR="00114D67" w14:paraId="7D0E39EB" w14:textId="77777777">
        <w:trPr>
          <w:trHeight w:val="74"/>
        </w:trPr>
        <w:tc>
          <w:tcPr>
            <w:tcW w:w="2329" w:type="dxa"/>
          </w:tcPr>
          <w:p w14:paraId="4DD441F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62F39B5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The selected container is empty. After step 3 in the success scenario, the following steps would occur:</w:t>
            </w:r>
          </w:p>
          <w:p w14:paraId="369A2C32" w14:textId="5051EC84"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1.System notifies the </w:t>
            </w:r>
            <w:del w:id="220" w:author="Atlas Hamzali" w:date="2023-04-23T19:12:00Z">
              <w:r w:rsidDel="00A058DF">
                <w:rPr>
                  <w:rFonts w:ascii="Times New Roman" w:eastAsia="Times New Roman" w:hAnsi="Times New Roman" w:cs="Times New Roman"/>
                  <w:sz w:val="22"/>
                  <w:szCs w:val="22"/>
                </w:rPr>
                <w:delText xml:space="preserve">user </w:delText>
              </w:r>
            </w:del>
            <w:proofErr w:type="spellStart"/>
            <w:ins w:id="221" w:author="Atlas Hamzali" w:date="2023-04-23T19:12: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about the situation</w:t>
            </w:r>
          </w:p>
          <w:p w14:paraId="539E55B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2.System suggest </w:t>
            </w:r>
            <w:proofErr w:type="gramStart"/>
            <w:r>
              <w:rPr>
                <w:rFonts w:ascii="Times New Roman" w:eastAsia="Times New Roman" w:hAnsi="Times New Roman" w:cs="Times New Roman"/>
                <w:sz w:val="22"/>
                <w:szCs w:val="22"/>
              </w:rPr>
              <w:t>to look</w:t>
            </w:r>
            <w:proofErr w:type="gramEnd"/>
            <w:r>
              <w:rPr>
                <w:rFonts w:ascii="Times New Roman" w:eastAsia="Times New Roman" w:hAnsi="Times New Roman" w:cs="Times New Roman"/>
                <w:sz w:val="22"/>
                <w:szCs w:val="22"/>
              </w:rPr>
              <w:t xml:space="preserve"> for the other containers available</w:t>
            </w:r>
          </w:p>
          <w:p w14:paraId="7C4B990F" w14:textId="77777777" w:rsidR="00114D67" w:rsidRDefault="00114D67">
            <w:pPr>
              <w:rPr>
                <w:rFonts w:ascii="Times New Roman" w:eastAsia="Times New Roman" w:hAnsi="Times New Roman" w:cs="Times New Roman"/>
                <w:sz w:val="22"/>
                <w:szCs w:val="22"/>
              </w:rPr>
            </w:pPr>
          </w:p>
          <w:p w14:paraId="7B3BC22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#2: Specific area for the available containers, after step 2. The following steps would occur:</w:t>
            </w:r>
          </w:p>
          <w:p w14:paraId="3E93DC49" w14:textId="50CDBCE6"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w:t>
            </w:r>
            <w:del w:id="222" w:author="Atlas Hamzali" w:date="2023-04-23T19:13:00Z">
              <w:r w:rsidDel="00A058DF">
                <w:rPr>
                  <w:rFonts w:ascii="Times New Roman" w:eastAsia="Times New Roman" w:hAnsi="Times New Roman" w:cs="Times New Roman"/>
                  <w:sz w:val="22"/>
                  <w:szCs w:val="22"/>
                </w:rPr>
                <w:delText xml:space="preserve">User </w:delText>
              </w:r>
            </w:del>
            <w:proofErr w:type="spellStart"/>
            <w:ins w:id="223" w:author="Atlas Hamzali" w:date="2023-04-23T19:13: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search for the specific area for the containers</w:t>
            </w:r>
          </w:p>
          <w:p w14:paraId="4976A413" w14:textId="77777777" w:rsidR="00114D67" w:rsidRDefault="00000000">
            <w:pPr>
              <w:numPr>
                <w:ilvl w:val="0"/>
                <w:numId w:val="29"/>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there is no location matching the area provided by the user, display the message: “area is not found, search for the other area” and return to step 2 in the main success scenario.</w:t>
            </w:r>
          </w:p>
          <w:p w14:paraId="678158A6" w14:textId="229A480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2.System displays all the available containers related to the area provided by the </w:t>
            </w:r>
            <w:del w:id="224" w:author="Atlas Hamzali" w:date="2023-04-23T19:13:00Z">
              <w:r w:rsidDel="00A058DF">
                <w:rPr>
                  <w:rFonts w:ascii="Times New Roman" w:eastAsia="Times New Roman" w:hAnsi="Times New Roman" w:cs="Times New Roman"/>
                  <w:sz w:val="22"/>
                  <w:szCs w:val="22"/>
                </w:rPr>
                <w:delText>user</w:delText>
              </w:r>
            </w:del>
            <w:proofErr w:type="spellStart"/>
            <w:ins w:id="225" w:author="Atlas Hamzali" w:date="2023-04-23T19:13:00Z">
              <w:r w:rsidR="00A058DF">
                <w:rPr>
                  <w:rFonts w:ascii="Times New Roman" w:eastAsia="Times New Roman" w:hAnsi="Times New Roman" w:cs="Times New Roman"/>
                  <w:sz w:val="22"/>
                  <w:szCs w:val="22"/>
                </w:rPr>
                <w:t>donee</w:t>
              </w:r>
            </w:ins>
            <w:proofErr w:type="spellEnd"/>
            <w:r>
              <w:rPr>
                <w:rFonts w:ascii="Times New Roman" w:eastAsia="Times New Roman" w:hAnsi="Times New Roman" w:cs="Times New Roman"/>
                <w:sz w:val="22"/>
                <w:szCs w:val="22"/>
              </w:rPr>
              <w:t xml:space="preserve">. </w:t>
            </w:r>
          </w:p>
          <w:p w14:paraId="6832B9C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3.Goes to the success scenario 3.</w:t>
            </w:r>
          </w:p>
        </w:tc>
      </w:tr>
      <w:tr w:rsidR="00114D67" w14:paraId="50491F9B" w14:textId="77777777">
        <w:trPr>
          <w:trHeight w:val="74"/>
        </w:trPr>
        <w:tc>
          <w:tcPr>
            <w:tcW w:w="2329" w:type="dxa"/>
          </w:tcPr>
          <w:p w14:paraId="25D0EDC6"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5B3E9314" w14:textId="6B0A77D9"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Main (Success) Flow 4: The inventory of the specified donation container is displayed to the </w:t>
            </w:r>
            <w:del w:id="226" w:author="Atlas Hamzali" w:date="2023-04-23T19:13:00Z">
              <w:r w:rsidDel="00A058DF">
                <w:rPr>
                  <w:rFonts w:ascii="Times New Roman" w:eastAsia="Times New Roman" w:hAnsi="Times New Roman" w:cs="Times New Roman"/>
                  <w:sz w:val="22"/>
                  <w:szCs w:val="22"/>
                </w:rPr>
                <w:delText>user</w:delText>
              </w:r>
            </w:del>
            <w:proofErr w:type="spellStart"/>
            <w:ins w:id="227" w:author="Atlas Hamzali" w:date="2023-04-23T19:13:00Z">
              <w:r w:rsidR="00A058DF">
                <w:rPr>
                  <w:rFonts w:ascii="Times New Roman" w:eastAsia="Times New Roman" w:hAnsi="Times New Roman" w:cs="Times New Roman"/>
                  <w:sz w:val="22"/>
                  <w:szCs w:val="22"/>
                </w:rPr>
                <w:t>donee</w:t>
              </w:r>
            </w:ins>
            <w:proofErr w:type="spellEnd"/>
            <w:r>
              <w:rPr>
                <w:rFonts w:ascii="Times New Roman" w:eastAsia="Times New Roman" w:hAnsi="Times New Roman" w:cs="Times New Roman"/>
                <w:sz w:val="22"/>
                <w:szCs w:val="22"/>
              </w:rPr>
              <w:t xml:space="preserve">. </w:t>
            </w:r>
          </w:p>
          <w:p w14:paraId="0A9D516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#2: Specific area containers are listed by the system</w:t>
            </w:r>
          </w:p>
        </w:tc>
      </w:tr>
      <w:tr w:rsidR="00114D67" w14:paraId="37D0A1CA" w14:textId="77777777">
        <w:trPr>
          <w:trHeight w:val="74"/>
        </w:trPr>
        <w:tc>
          <w:tcPr>
            <w:tcW w:w="2329" w:type="dxa"/>
          </w:tcPr>
          <w:p w14:paraId="204E5DD2"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7971F2F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System should list all the available </w:t>
            </w:r>
            <w:proofErr w:type="gramStart"/>
            <w:r>
              <w:rPr>
                <w:rFonts w:ascii="Times New Roman" w:eastAsia="Times New Roman" w:hAnsi="Times New Roman" w:cs="Times New Roman"/>
                <w:sz w:val="22"/>
                <w:szCs w:val="22"/>
              </w:rPr>
              <w:t>containers</w:t>
            </w:r>
            <w:proofErr w:type="gramEnd"/>
          </w:p>
          <w:p w14:paraId="2382D7FB" w14:textId="3C8038DD"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del w:id="228" w:author="Atlas Hamzali" w:date="2023-04-23T19:13:00Z">
              <w:r w:rsidDel="00A058DF">
                <w:rPr>
                  <w:rFonts w:ascii="Times New Roman" w:eastAsia="Times New Roman" w:hAnsi="Times New Roman" w:cs="Times New Roman"/>
                  <w:sz w:val="22"/>
                  <w:szCs w:val="22"/>
                </w:rPr>
                <w:delText xml:space="preserve">User </w:delText>
              </w:r>
            </w:del>
            <w:ins w:id="229" w:author="Atlas Hamzali" w:date="2023-04-23T19:13:00Z">
              <w:r w:rsidR="00A058DF">
                <w:rPr>
                  <w:rFonts w:ascii="Times New Roman" w:eastAsia="Times New Roman" w:hAnsi="Times New Roman" w:cs="Times New Roman"/>
                  <w:sz w:val="22"/>
                  <w:szCs w:val="22"/>
                </w:rPr>
                <w:t>Donee</w:t>
              </w:r>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shall provide a location area for the containers</w:t>
            </w:r>
          </w:p>
          <w:p w14:paraId="6DA4818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System should display the empty containers </w:t>
            </w:r>
          </w:p>
          <w:p w14:paraId="5B0A5E4D" w14:textId="68A20BC2"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4. </w:t>
            </w:r>
            <w:del w:id="230" w:author="Atlas Hamzali" w:date="2023-04-23T19:13:00Z">
              <w:r w:rsidDel="00A058DF">
                <w:rPr>
                  <w:rFonts w:ascii="Times New Roman" w:eastAsia="Times New Roman" w:hAnsi="Times New Roman" w:cs="Times New Roman"/>
                  <w:sz w:val="22"/>
                  <w:szCs w:val="22"/>
                </w:rPr>
                <w:delText xml:space="preserve">Users </w:delText>
              </w:r>
            </w:del>
            <w:proofErr w:type="spellStart"/>
            <w:ins w:id="231" w:author="Atlas Hamzali" w:date="2023-04-23T19:13: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shall be able to display all the container inventories.</w:t>
            </w:r>
          </w:p>
        </w:tc>
      </w:tr>
    </w:tbl>
    <w:p w14:paraId="59DB98D9" w14:textId="77777777" w:rsidR="00114D67" w:rsidRDefault="00114D67">
      <w:pPr>
        <w:rPr>
          <w:color w:val="FF0000"/>
        </w:rPr>
      </w:pPr>
    </w:p>
    <w:p w14:paraId="5883AE33" w14:textId="77777777" w:rsidR="00114D67" w:rsidRDefault="00114D67"/>
    <w:p w14:paraId="4EBEAD8C" w14:textId="77777777" w:rsidR="00114D67" w:rsidRDefault="00000000">
      <w:pPr>
        <w:pStyle w:val="Heading3"/>
      </w:pPr>
      <w:bookmarkStart w:id="232" w:name="_9atq6aay3h9o" w:colFirst="0" w:colLast="0"/>
      <w:bookmarkStart w:id="233" w:name="_Toc131283875"/>
      <w:bookmarkEnd w:id="232"/>
      <w:r>
        <w:t>Use Case 8</w:t>
      </w:r>
      <w:bookmarkEnd w:id="233"/>
    </w:p>
    <w:p w14:paraId="0414B798" w14:textId="77777777" w:rsidR="00114D67" w:rsidRDefault="00114D67"/>
    <w:tbl>
      <w:tblPr>
        <w:tblStyle w:val="ab"/>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542AD2DC" w14:textId="77777777">
        <w:tc>
          <w:tcPr>
            <w:tcW w:w="2329" w:type="dxa"/>
            <w:shd w:val="clear" w:color="auto" w:fill="31849B"/>
          </w:tcPr>
          <w:p w14:paraId="29D3ECA1" w14:textId="77777777" w:rsidR="00114D67" w:rsidRDefault="00000000">
            <w:pPr>
              <w:rPr>
                <w:color w:val="FFFFFF"/>
              </w:rPr>
            </w:pPr>
            <w:r>
              <w:rPr>
                <w:b/>
                <w:color w:val="FFFFFF"/>
              </w:rPr>
              <w:t>Use Case Number:</w:t>
            </w:r>
          </w:p>
        </w:tc>
        <w:tc>
          <w:tcPr>
            <w:tcW w:w="7763" w:type="dxa"/>
            <w:shd w:val="clear" w:color="auto" w:fill="31849B"/>
          </w:tcPr>
          <w:p w14:paraId="4229AEFC" w14:textId="77777777" w:rsidR="00114D67" w:rsidRDefault="00000000">
            <w:pPr>
              <w:rPr>
                <w:color w:val="FFFFFF"/>
              </w:rPr>
            </w:pPr>
            <w:r>
              <w:rPr>
                <w:color w:val="FFFFFF"/>
              </w:rPr>
              <w:t>UC-08</w:t>
            </w:r>
          </w:p>
        </w:tc>
      </w:tr>
      <w:tr w:rsidR="00114D67" w14:paraId="37AB831D" w14:textId="77777777">
        <w:trPr>
          <w:trHeight w:val="74"/>
        </w:trPr>
        <w:tc>
          <w:tcPr>
            <w:tcW w:w="2329" w:type="dxa"/>
          </w:tcPr>
          <w:p w14:paraId="09E82F8C" w14:textId="77777777" w:rsidR="00114D67" w:rsidRDefault="00000000">
            <w:r>
              <w:rPr>
                <w:b/>
              </w:rPr>
              <w:t>Use Case Name:</w:t>
            </w:r>
          </w:p>
        </w:tc>
        <w:tc>
          <w:tcPr>
            <w:tcW w:w="7763" w:type="dxa"/>
          </w:tcPr>
          <w:p w14:paraId="2B74B75F" w14:textId="77777777" w:rsidR="00114D67" w:rsidRDefault="00000000">
            <w:r>
              <w:rPr>
                <w:rFonts w:ascii="Times New Roman" w:eastAsia="Times New Roman" w:hAnsi="Times New Roman" w:cs="Times New Roman"/>
                <w:sz w:val="22"/>
                <w:szCs w:val="22"/>
              </w:rPr>
              <w:t xml:space="preserve">Request </w:t>
            </w:r>
            <w:del w:id="234" w:author="Atlas Hamzali" w:date="2023-04-23T19:14:00Z">
              <w:r w:rsidDel="00A058DF">
                <w:rPr>
                  <w:rFonts w:ascii="Times New Roman" w:eastAsia="Times New Roman" w:hAnsi="Times New Roman" w:cs="Times New Roman"/>
                  <w:sz w:val="22"/>
                  <w:szCs w:val="22"/>
                </w:rPr>
                <w:delText xml:space="preserve">existing </w:delText>
              </w:r>
            </w:del>
            <w:r>
              <w:rPr>
                <w:rFonts w:ascii="Times New Roman" w:eastAsia="Times New Roman" w:hAnsi="Times New Roman" w:cs="Times New Roman"/>
                <w:sz w:val="22"/>
                <w:szCs w:val="22"/>
              </w:rPr>
              <w:t>donation</w:t>
            </w:r>
          </w:p>
        </w:tc>
      </w:tr>
      <w:tr w:rsidR="00114D67" w14:paraId="089FDBD6" w14:textId="77777777">
        <w:trPr>
          <w:trHeight w:val="74"/>
        </w:trPr>
        <w:tc>
          <w:tcPr>
            <w:tcW w:w="2329" w:type="dxa"/>
          </w:tcPr>
          <w:p w14:paraId="49D1D3F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11BC8751" w14:textId="3B6407E6" w:rsidR="00114D67" w:rsidRDefault="00000000">
            <w:pPr>
              <w:rPr>
                <w:rFonts w:ascii="Times New Roman" w:eastAsia="Times New Roman" w:hAnsi="Times New Roman" w:cs="Times New Roman"/>
                <w:sz w:val="22"/>
                <w:szCs w:val="22"/>
              </w:rPr>
            </w:pPr>
            <w:del w:id="235" w:author="Atlas Hamzali" w:date="2023-04-23T19:14:00Z">
              <w:r w:rsidDel="00A058DF">
                <w:rPr>
                  <w:rFonts w:ascii="Times New Roman" w:eastAsia="Times New Roman" w:hAnsi="Times New Roman" w:cs="Times New Roman"/>
                  <w:sz w:val="22"/>
                  <w:szCs w:val="22"/>
                </w:rPr>
                <w:delText>User</w:delText>
              </w:r>
            </w:del>
            <w:proofErr w:type="spellStart"/>
            <w:ins w:id="236" w:author="Atlas Hamzali" w:date="2023-04-23T19:14:00Z">
              <w:r w:rsidR="00A058DF">
                <w:rPr>
                  <w:rFonts w:ascii="Times New Roman" w:eastAsia="Times New Roman" w:hAnsi="Times New Roman" w:cs="Times New Roman"/>
                  <w:sz w:val="22"/>
                  <w:szCs w:val="22"/>
                </w:rPr>
                <w:t>Donee</w:t>
              </w:r>
            </w:ins>
            <w:proofErr w:type="spellEnd"/>
          </w:p>
        </w:tc>
      </w:tr>
      <w:tr w:rsidR="00114D67" w14:paraId="6408BCB0" w14:textId="77777777">
        <w:trPr>
          <w:trHeight w:val="74"/>
        </w:trPr>
        <w:tc>
          <w:tcPr>
            <w:tcW w:w="2329" w:type="dxa"/>
          </w:tcPr>
          <w:p w14:paraId="77C1571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4F35F51A" w14:textId="0B478254" w:rsidR="00114D67" w:rsidRDefault="00000000">
            <w:pPr>
              <w:rPr>
                <w:rFonts w:ascii="Times New Roman" w:eastAsia="Times New Roman" w:hAnsi="Times New Roman" w:cs="Times New Roman"/>
                <w:sz w:val="22"/>
                <w:szCs w:val="22"/>
              </w:rPr>
            </w:pPr>
            <w:del w:id="237" w:author="Atlas Hamzali" w:date="2023-04-23T19:14:00Z">
              <w:r w:rsidDel="00A058DF">
                <w:rPr>
                  <w:rFonts w:ascii="Times New Roman" w:eastAsia="Times New Roman" w:hAnsi="Times New Roman" w:cs="Times New Roman"/>
                  <w:sz w:val="22"/>
                  <w:szCs w:val="22"/>
                </w:rPr>
                <w:delText xml:space="preserve">Users </w:delText>
              </w:r>
            </w:del>
            <w:proofErr w:type="spellStart"/>
            <w:ins w:id="238" w:author="Atlas Hamzali" w:date="2023-04-23T19:14: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 xml:space="preserve">can request existing donations displayed on the system based on their needs. </w:t>
            </w:r>
          </w:p>
        </w:tc>
      </w:tr>
      <w:tr w:rsidR="00114D67" w14:paraId="6A6DFB4A" w14:textId="77777777">
        <w:trPr>
          <w:trHeight w:val="74"/>
        </w:trPr>
        <w:tc>
          <w:tcPr>
            <w:tcW w:w="2329" w:type="dxa"/>
          </w:tcPr>
          <w:p w14:paraId="3E3B886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0CEC907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R1</w:t>
            </w:r>
          </w:p>
        </w:tc>
      </w:tr>
      <w:tr w:rsidR="00114D67" w14:paraId="0AF217F7" w14:textId="77777777">
        <w:trPr>
          <w:trHeight w:val="357"/>
        </w:trPr>
        <w:tc>
          <w:tcPr>
            <w:tcW w:w="2329" w:type="dxa"/>
          </w:tcPr>
          <w:p w14:paraId="184E4796"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0E1D0915" w14:textId="21A17B51"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External - </w:t>
            </w:r>
            <w:del w:id="239" w:author="Atlas Hamzali" w:date="2023-04-23T19:14:00Z">
              <w:r w:rsidDel="00A058DF">
                <w:rPr>
                  <w:rFonts w:ascii="Times New Roman" w:eastAsia="Times New Roman" w:hAnsi="Times New Roman" w:cs="Times New Roman"/>
                  <w:sz w:val="22"/>
                  <w:szCs w:val="22"/>
                </w:rPr>
                <w:delText xml:space="preserve">User </w:delText>
              </w:r>
            </w:del>
            <w:proofErr w:type="spellStart"/>
            <w:ins w:id="240" w:author="Atlas Hamzali" w:date="2023-04-23T19:14: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request for clothes</w:t>
            </w:r>
          </w:p>
        </w:tc>
      </w:tr>
      <w:tr w:rsidR="00114D67" w14:paraId="085ABFDB" w14:textId="77777777">
        <w:trPr>
          <w:trHeight w:val="74"/>
        </w:trPr>
        <w:tc>
          <w:tcPr>
            <w:tcW w:w="2329" w:type="dxa"/>
          </w:tcPr>
          <w:p w14:paraId="048E0E17"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58BF340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has been set up and configured.</w:t>
            </w:r>
          </w:p>
          <w:p w14:paraId="3A3C398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is running and is open.</w:t>
            </w:r>
          </w:p>
          <w:p w14:paraId="3376C37C" w14:textId="45966EA0"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del w:id="241" w:author="Atlas Hamzali" w:date="2023-04-23T19:14:00Z">
              <w:r w:rsidDel="00A058DF">
                <w:rPr>
                  <w:rFonts w:ascii="Times New Roman" w:eastAsia="Times New Roman" w:hAnsi="Times New Roman" w:cs="Times New Roman"/>
                  <w:sz w:val="22"/>
                  <w:szCs w:val="22"/>
                </w:rPr>
                <w:delText xml:space="preserve">User </w:delText>
              </w:r>
            </w:del>
            <w:proofErr w:type="spellStart"/>
            <w:ins w:id="242" w:author="Atlas Hamzali" w:date="2023-04-23T19:14: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has accessed website using URL</w:t>
            </w:r>
          </w:p>
          <w:p w14:paraId="6E3639AC" w14:textId="74EC735E"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del w:id="243" w:author="Atlas Hamzali" w:date="2023-04-23T19:14:00Z">
              <w:r w:rsidDel="00A058DF">
                <w:rPr>
                  <w:rFonts w:ascii="Times New Roman" w:eastAsia="Times New Roman" w:hAnsi="Times New Roman" w:cs="Times New Roman"/>
                  <w:sz w:val="22"/>
                  <w:szCs w:val="22"/>
                </w:rPr>
                <w:delText xml:space="preserve">User </w:delText>
              </w:r>
            </w:del>
            <w:proofErr w:type="spellStart"/>
            <w:ins w:id="244" w:author="Atlas Hamzali" w:date="2023-04-23T19:14: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authorized himself and signed into the account.</w:t>
            </w:r>
          </w:p>
          <w:p w14:paraId="314F5C38" w14:textId="70CBD5AF"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del w:id="245" w:author="Atlas Hamzali" w:date="2023-04-23T19:14:00Z">
              <w:r w:rsidDel="00A058DF">
                <w:rPr>
                  <w:rFonts w:ascii="Times New Roman" w:eastAsia="Times New Roman" w:hAnsi="Times New Roman" w:cs="Times New Roman"/>
                  <w:sz w:val="22"/>
                  <w:szCs w:val="22"/>
                </w:rPr>
                <w:delText xml:space="preserve">User </w:delText>
              </w:r>
            </w:del>
            <w:proofErr w:type="spellStart"/>
            <w:ins w:id="246" w:author="Atlas Hamzali" w:date="2023-04-23T19:14: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searches for the related product based on the specific criteria</w:t>
            </w:r>
          </w:p>
          <w:p w14:paraId="4C919700" w14:textId="1C752A45"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del w:id="247" w:author="Atlas Hamzali" w:date="2023-04-23T19:14:00Z">
              <w:r w:rsidDel="00A058DF">
                <w:rPr>
                  <w:rFonts w:ascii="Times New Roman" w:eastAsia="Times New Roman" w:hAnsi="Times New Roman" w:cs="Times New Roman"/>
                  <w:sz w:val="22"/>
                  <w:szCs w:val="22"/>
                </w:rPr>
                <w:delText xml:space="preserve">User </w:delText>
              </w:r>
            </w:del>
            <w:proofErr w:type="spellStart"/>
            <w:ins w:id="248" w:author="Atlas Hamzali" w:date="2023-04-23T19:14: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 xml:space="preserve">displays the results          </w:t>
            </w:r>
          </w:p>
        </w:tc>
      </w:tr>
      <w:tr w:rsidR="00114D67" w14:paraId="7BB2879B" w14:textId="77777777">
        <w:trPr>
          <w:trHeight w:val="74"/>
        </w:trPr>
        <w:tc>
          <w:tcPr>
            <w:tcW w:w="2329" w:type="dxa"/>
          </w:tcPr>
          <w:p w14:paraId="1C7EFAC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4E67129C" w14:textId="0ECB5B46"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del w:id="249" w:author="Atlas Hamzali" w:date="2023-04-23T19:14:00Z">
              <w:r w:rsidDel="00A058DF">
                <w:rPr>
                  <w:rFonts w:ascii="Times New Roman" w:eastAsia="Times New Roman" w:hAnsi="Times New Roman" w:cs="Times New Roman"/>
                  <w:sz w:val="22"/>
                  <w:szCs w:val="22"/>
                </w:rPr>
                <w:delText xml:space="preserve">User </w:delText>
              </w:r>
            </w:del>
            <w:ins w:id="250" w:author="Atlas Hamzali" w:date="2023-04-23T19:14:00Z">
              <w:r w:rsidR="00A058DF">
                <w:rPr>
                  <w:rFonts w:ascii="Times New Roman" w:eastAsia="Times New Roman" w:hAnsi="Times New Roman" w:cs="Times New Roman"/>
                  <w:sz w:val="22"/>
                  <w:szCs w:val="22"/>
                </w:rPr>
                <w:t>Donee</w:t>
              </w:r>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selects for the desired donation</w:t>
            </w:r>
          </w:p>
          <w:p w14:paraId="6341C99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2.System displays the details about the donation </w:t>
            </w:r>
          </w:p>
          <w:p w14:paraId="6DE01E77" w14:textId="2CBA63DD"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del w:id="251" w:author="Atlas Hamzali" w:date="2023-04-23T19:14:00Z">
              <w:r w:rsidDel="00A058DF">
                <w:rPr>
                  <w:rFonts w:ascii="Times New Roman" w:eastAsia="Times New Roman" w:hAnsi="Times New Roman" w:cs="Times New Roman"/>
                  <w:sz w:val="22"/>
                  <w:szCs w:val="22"/>
                </w:rPr>
                <w:delText xml:space="preserve">User </w:delText>
              </w:r>
            </w:del>
            <w:ins w:id="252" w:author="Atlas Hamzali" w:date="2023-04-23T19:14:00Z">
              <w:r w:rsidR="00A058DF">
                <w:rPr>
                  <w:rFonts w:ascii="Times New Roman" w:eastAsia="Times New Roman" w:hAnsi="Times New Roman" w:cs="Times New Roman"/>
                  <w:sz w:val="22"/>
                  <w:szCs w:val="22"/>
                </w:rPr>
                <w:t>Donee</w:t>
              </w:r>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selects “request” option</w:t>
            </w:r>
          </w:p>
          <w:p w14:paraId="49FDAF4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 The system asks for the confirmation for the request</w:t>
            </w:r>
          </w:p>
          <w:p w14:paraId="243AB80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 Request confirmation details are sent via the mail address</w:t>
            </w:r>
          </w:p>
        </w:tc>
      </w:tr>
      <w:tr w:rsidR="00114D67" w14:paraId="72DC8FDB" w14:textId="77777777">
        <w:trPr>
          <w:trHeight w:val="74"/>
        </w:trPr>
        <w:tc>
          <w:tcPr>
            <w:tcW w:w="2329" w:type="dxa"/>
          </w:tcPr>
          <w:p w14:paraId="0B0945D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Alternate Flows:</w:t>
            </w:r>
          </w:p>
        </w:tc>
        <w:tc>
          <w:tcPr>
            <w:tcW w:w="7763" w:type="dxa"/>
          </w:tcPr>
          <w:p w14:paraId="7DC803D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3 in the success scenario System will display the option to Cancel the request. The following steps would occur: </w:t>
            </w:r>
          </w:p>
          <w:p w14:paraId="7D475F29" w14:textId="32478540"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Pr>
                <w:rFonts w:ascii="Times New Roman" w:eastAsia="Times New Roman" w:hAnsi="Times New Roman" w:cs="Times New Roman"/>
                <w:sz w:val="22"/>
                <w:szCs w:val="22"/>
              </w:rPr>
              <w:tab/>
            </w:r>
            <w:del w:id="253" w:author="Atlas Hamzali" w:date="2023-04-23T19:14:00Z">
              <w:r w:rsidDel="00A058DF">
                <w:rPr>
                  <w:rFonts w:ascii="Times New Roman" w:eastAsia="Times New Roman" w:hAnsi="Times New Roman" w:cs="Times New Roman"/>
                  <w:sz w:val="22"/>
                  <w:szCs w:val="22"/>
                </w:rPr>
                <w:delText xml:space="preserve">User </w:delText>
              </w:r>
            </w:del>
            <w:proofErr w:type="spellStart"/>
            <w:ins w:id="254" w:author="Atlas Hamzali" w:date="2023-04-23T19:14: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selects option to cancel during the request</w:t>
            </w:r>
          </w:p>
          <w:p w14:paraId="361A9A0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Pr>
                <w:rFonts w:ascii="Times New Roman" w:eastAsia="Times New Roman" w:hAnsi="Times New Roman" w:cs="Times New Roman"/>
                <w:sz w:val="22"/>
                <w:szCs w:val="22"/>
              </w:rPr>
              <w:tab/>
              <w:t>System requests confirmation to cancel</w:t>
            </w:r>
          </w:p>
          <w:p w14:paraId="35933125" w14:textId="57167F68"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Pr>
                <w:rFonts w:ascii="Times New Roman" w:eastAsia="Times New Roman" w:hAnsi="Times New Roman" w:cs="Times New Roman"/>
                <w:sz w:val="22"/>
                <w:szCs w:val="22"/>
              </w:rPr>
              <w:tab/>
            </w:r>
            <w:del w:id="255" w:author="Atlas Hamzali" w:date="2023-04-23T19:14:00Z">
              <w:r w:rsidDel="00A058DF">
                <w:rPr>
                  <w:rFonts w:ascii="Times New Roman" w:eastAsia="Times New Roman" w:hAnsi="Times New Roman" w:cs="Times New Roman"/>
                  <w:sz w:val="22"/>
                  <w:szCs w:val="22"/>
                </w:rPr>
                <w:delText xml:space="preserve">User </w:delText>
              </w:r>
            </w:del>
            <w:proofErr w:type="spellStart"/>
            <w:ins w:id="256" w:author="Atlas Hamzali" w:date="2023-04-23T19:14: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 xml:space="preserve">confirms </w:t>
            </w:r>
          </w:p>
          <w:p w14:paraId="6AD119E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Pr>
                <w:rFonts w:ascii="Times New Roman" w:eastAsia="Times New Roman" w:hAnsi="Times New Roman" w:cs="Times New Roman"/>
                <w:sz w:val="22"/>
                <w:szCs w:val="22"/>
              </w:rPr>
              <w:tab/>
              <w:t>System returns to main screen</w:t>
            </w:r>
          </w:p>
        </w:tc>
      </w:tr>
      <w:tr w:rsidR="00114D67" w14:paraId="269B6A79" w14:textId="77777777">
        <w:trPr>
          <w:trHeight w:val="74"/>
        </w:trPr>
        <w:tc>
          <w:tcPr>
            <w:tcW w:w="2329" w:type="dxa"/>
          </w:tcPr>
          <w:p w14:paraId="1287C105"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7D04850D" w14:textId="1D777931"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w:t>
            </w:r>
            <w:del w:id="257" w:author="Atlas Hamzali" w:date="2023-04-23T19:15:00Z">
              <w:r w:rsidDel="00A058DF">
                <w:rPr>
                  <w:rFonts w:ascii="Times New Roman" w:eastAsia="Times New Roman" w:hAnsi="Times New Roman" w:cs="Times New Roman"/>
                  <w:sz w:val="22"/>
                  <w:szCs w:val="22"/>
                </w:rPr>
                <w:delText xml:space="preserve">User </w:delText>
              </w:r>
            </w:del>
            <w:proofErr w:type="spellStart"/>
            <w:ins w:id="258" w:author="Atlas Hamzali" w:date="2023-04-23T19:15: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 xml:space="preserve">did not complete the request. System does not store the Request activity. </w:t>
            </w:r>
          </w:p>
          <w:p w14:paraId="31713251" w14:textId="77777777" w:rsidR="00114D67" w:rsidRDefault="00114D67">
            <w:pPr>
              <w:rPr>
                <w:rFonts w:ascii="Times New Roman" w:eastAsia="Times New Roman" w:hAnsi="Times New Roman" w:cs="Times New Roman"/>
                <w:sz w:val="22"/>
                <w:szCs w:val="22"/>
              </w:rPr>
            </w:pPr>
          </w:p>
          <w:p w14:paraId="5EA42B29" w14:textId="4D40831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Main (Success) Flow 5: </w:t>
            </w:r>
            <w:del w:id="259" w:author="Atlas Hamzali" w:date="2023-04-23T19:15:00Z">
              <w:r w:rsidDel="00A058DF">
                <w:rPr>
                  <w:rFonts w:ascii="Times New Roman" w:eastAsia="Times New Roman" w:hAnsi="Times New Roman" w:cs="Times New Roman"/>
                  <w:sz w:val="22"/>
                  <w:szCs w:val="22"/>
                </w:rPr>
                <w:delText xml:space="preserve">User </w:delText>
              </w:r>
            </w:del>
            <w:proofErr w:type="spellStart"/>
            <w:ins w:id="260" w:author="Atlas Hamzali" w:date="2023-04-23T19:15: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successfully requests the donation.</w:t>
            </w:r>
          </w:p>
          <w:p w14:paraId="5B18A6A6" w14:textId="77777777" w:rsidR="00114D67" w:rsidRDefault="00114D67">
            <w:pPr>
              <w:rPr>
                <w:rFonts w:ascii="Times New Roman" w:eastAsia="Times New Roman" w:hAnsi="Times New Roman" w:cs="Times New Roman"/>
                <w:sz w:val="22"/>
                <w:szCs w:val="22"/>
              </w:rPr>
            </w:pPr>
          </w:p>
          <w:p w14:paraId="5BBE179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#2: After success scenario 5, the donation is archived. The system does not display the donation on the main page and search results. </w:t>
            </w:r>
          </w:p>
        </w:tc>
      </w:tr>
      <w:tr w:rsidR="00114D67" w14:paraId="49EB83AD" w14:textId="77777777">
        <w:trPr>
          <w:trHeight w:val="786"/>
        </w:trPr>
        <w:tc>
          <w:tcPr>
            <w:tcW w:w="2329" w:type="dxa"/>
          </w:tcPr>
          <w:p w14:paraId="33507867"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3127D618" w14:textId="10E83E9E"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 The </w:t>
            </w:r>
            <w:del w:id="261" w:author="Atlas Hamzali" w:date="2023-04-23T19:15:00Z">
              <w:r w:rsidDel="00A058DF">
                <w:rPr>
                  <w:rFonts w:ascii="Times New Roman" w:eastAsia="Times New Roman" w:hAnsi="Times New Roman" w:cs="Times New Roman"/>
                  <w:sz w:val="22"/>
                  <w:szCs w:val="22"/>
                </w:rPr>
                <w:delText xml:space="preserve">user </w:delText>
              </w:r>
            </w:del>
            <w:proofErr w:type="spellStart"/>
            <w:ins w:id="262" w:author="Atlas Hamzali" w:date="2023-04-23T19:15: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shall be able to cancel request during the process if needed</w:t>
            </w:r>
          </w:p>
          <w:p w14:paraId="604D25EB" w14:textId="0083ACA1"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 The </w:t>
            </w:r>
            <w:del w:id="263" w:author="Atlas Hamzali" w:date="2023-04-23T19:15:00Z">
              <w:r w:rsidDel="00A058DF">
                <w:rPr>
                  <w:rFonts w:ascii="Times New Roman" w:eastAsia="Times New Roman" w:hAnsi="Times New Roman" w:cs="Times New Roman"/>
                  <w:sz w:val="22"/>
                  <w:szCs w:val="22"/>
                </w:rPr>
                <w:delText xml:space="preserve">User </w:delText>
              </w:r>
            </w:del>
            <w:proofErr w:type="spellStart"/>
            <w:ins w:id="264" w:author="Atlas Hamzali" w:date="2023-04-23T19:15: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shall be able to request for the desired donation.</w:t>
            </w:r>
          </w:p>
          <w:p w14:paraId="0AB481F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 – The system shall verify if the requested donation is archived on the system.</w:t>
            </w:r>
          </w:p>
        </w:tc>
      </w:tr>
    </w:tbl>
    <w:p w14:paraId="6B276999" w14:textId="77777777" w:rsidR="00114D67" w:rsidRDefault="00114D67"/>
    <w:p w14:paraId="620B060B" w14:textId="77777777" w:rsidR="00114D67" w:rsidRDefault="00114D67"/>
    <w:p w14:paraId="5BF3D0C0" w14:textId="77777777" w:rsidR="00114D67" w:rsidRDefault="00114D67"/>
    <w:p w14:paraId="339C4026" w14:textId="77777777" w:rsidR="00114D67" w:rsidRDefault="00000000">
      <w:pPr>
        <w:pStyle w:val="Heading3"/>
        <w:rPr>
          <w:color w:val="FF0000"/>
        </w:rPr>
      </w:pPr>
      <w:bookmarkStart w:id="265" w:name="_bba80jmvd8r9" w:colFirst="0" w:colLast="0"/>
      <w:bookmarkStart w:id="266" w:name="_Toc131283876"/>
      <w:bookmarkEnd w:id="265"/>
      <w:r>
        <w:t>Use Case 9</w:t>
      </w:r>
      <w:bookmarkEnd w:id="266"/>
    </w:p>
    <w:p w14:paraId="0C55C8F3" w14:textId="77777777" w:rsidR="00114D67" w:rsidRDefault="00114D67"/>
    <w:tbl>
      <w:tblPr>
        <w:tblStyle w:val="ac"/>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3936D686" w14:textId="77777777">
        <w:tc>
          <w:tcPr>
            <w:tcW w:w="2329" w:type="dxa"/>
            <w:shd w:val="clear" w:color="auto" w:fill="31849B"/>
          </w:tcPr>
          <w:p w14:paraId="520ACF45" w14:textId="31D1C9BD" w:rsidR="00114D67" w:rsidRDefault="00000000">
            <w:pPr>
              <w:rPr>
                <w:color w:val="FFFFFF"/>
              </w:rPr>
            </w:pPr>
            <w:del w:id="267" w:author="Atlas Hamzali" w:date="2023-04-23T19:15:00Z">
              <w:r w:rsidDel="00A058DF">
                <w:rPr>
                  <w:b/>
                  <w:color w:val="FFFFFF"/>
                </w:rPr>
                <w:delText>Use Case Number:</w:delText>
              </w:r>
            </w:del>
          </w:p>
        </w:tc>
        <w:tc>
          <w:tcPr>
            <w:tcW w:w="7763" w:type="dxa"/>
            <w:shd w:val="clear" w:color="auto" w:fill="31849B"/>
          </w:tcPr>
          <w:p w14:paraId="03BE5E5D" w14:textId="2D83BC0B" w:rsidR="00114D67" w:rsidRDefault="00000000">
            <w:pPr>
              <w:rPr>
                <w:color w:val="FFFFFF"/>
              </w:rPr>
            </w:pPr>
            <w:del w:id="268" w:author="Atlas Hamzali" w:date="2023-04-23T19:15:00Z">
              <w:r w:rsidDel="00A058DF">
                <w:rPr>
                  <w:color w:val="FFFFFF"/>
                </w:rPr>
                <w:delText>UC-09</w:delText>
              </w:r>
            </w:del>
          </w:p>
        </w:tc>
      </w:tr>
      <w:tr w:rsidR="00114D67" w14:paraId="0F77F5CD" w14:textId="77777777">
        <w:trPr>
          <w:trHeight w:val="74"/>
        </w:trPr>
        <w:tc>
          <w:tcPr>
            <w:tcW w:w="2329" w:type="dxa"/>
          </w:tcPr>
          <w:p w14:paraId="07D0AA20" w14:textId="0A0100F6" w:rsidR="00114D67" w:rsidRDefault="00000000">
            <w:del w:id="269" w:author="Atlas Hamzali" w:date="2023-04-23T19:15:00Z">
              <w:r w:rsidDel="00A058DF">
                <w:rPr>
                  <w:b/>
                </w:rPr>
                <w:delText>Use Case Name:</w:delText>
              </w:r>
            </w:del>
          </w:p>
        </w:tc>
        <w:tc>
          <w:tcPr>
            <w:tcW w:w="7763" w:type="dxa"/>
          </w:tcPr>
          <w:p w14:paraId="6B1B4020" w14:textId="58352609" w:rsidR="00114D67" w:rsidRDefault="00000000">
            <w:del w:id="270" w:author="Atlas Hamzali" w:date="2023-04-23T19:15:00Z">
              <w:r w:rsidDel="00A058DF">
                <w:rPr>
                  <w:rFonts w:ascii="Times New Roman" w:eastAsia="Times New Roman" w:hAnsi="Times New Roman" w:cs="Times New Roman"/>
                  <w:sz w:val="22"/>
                  <w:szCs w:val="22"/>
                </w:rPr>
                <w:delText xml:space="preserve">Request Special Donation </w:delText>
              </w:r>
            </w:del>
          </w:p>
        </w:tc>
      </w:tr>
      <w:tr w:rsidR="00114D67" w14:paraId="41216505" w14:textId="77777777">
        <w:trPr>
          <w:trHeight w:val="74"/>
        </w:trPr>
        <w:tc>
          <w:tcPr>
            <w:tcW w:w="2329" w:type="dxa"/>
          </w:tcPr>
          <w:p w14:paraId="081D7BCA" w14:textId="71C74413" w:rsidR="00114D67" w:rsidRDefault="00000000">
            <w:pPr>
              <w:rPr>
                <w:rFonts w:ascii="Times New Roman" w:eastAsia="Times New Roman" w:hAnsi="Times New Roman" w:cs="Times New Roman"/>
                <w:sz w:val="22"/>
                <w:szCs w:val="22"/>
              </w:rPr>
            </w:pPr>
            <w:del w:id="271" w:author="Atlas Hamzali" w:date="2023-04-23T19:15:00Z">
              <w:r w:rsidDel="00A058DF">
                <w:rPr>
                  <w:rFonts w:ascii="Times New Roman" w:eastAsia="Times New Roman" w:hAnsi="Times New Roman" w:cs="Times New Roman"/>
                  <w:b/>
                  <w:sz w:val="22"/>
                  <w:szCs w:val="22"/>
                </w:rPr>
                <w:delText>Actor(s):</w:delText>
              </w:r>
            </w:del>
          </w:p>
        </w:tc>
        <w:tc>
          <w:tcPr>
            <w:tcW w:w="7763" w:type="dxa"/>
          </w:tcPr>
          <w:p w14:paraId="6E229E57" w14:textId="638EA11A" w:rsidR="00114D67" w:rsidRDefault="00000000">
            <w:pPr>
              <w:rPr>
                <w:rFonts w:ascii="Times New Roman" w:eastAsia="Times New Roman" w:hAnsi="Times New Roman" w:cs="Times New Roman"/>
                <w:sz w:val="22"/>
                <w:szCs w:val="22"/>
              </w:rPr>
            </w:pPr>
            <w:del w:id="272" w:author="Atlas Hamzali" w:date="2023-04-23T19:15:00Z">
              <w:r w:rsidDel="00A058DF">
                <w:rPr>
                  <w:rFonts w:ascii="Times New Roman" w:eastAsia="Times New Roman" w:hAnsi="Times New Roman" w:cs="Times New Roman"/>
                  <w:sz w:val="22"/>
                  <w:szCs w:val="22"/>
                </w:rPr>
                <w:delText>User</w:delText>
              </w:r>
            </w:del>
          </w:p>
        </w:tc>
      </w:tr>
      <w:tr w:rsidR="00114D67" w14:paraId="2A246F56" w14:textId="77777777">
        <w:trPr>
          <w:trHeight w:val="74"/>
        </w:trPr>
        <w:tc>
          <w:tcPr>
            <w:tcW w:w="2329" w:type="dxa"/>
          </w:tcPr>
          <w:p w14:paraId="392D3C92" w14:textId="40C2379A" w:rsidR="00114D67" w:rsidRDefault="00000000">
            <w:pPr>
              <w:rPr>
                <w:rFonts w:ascii="Times New Roman" w:eastAsia="Times New Roman" w:hAnsi="Times New Roman" w:cs="Times New Roman"/>
                <w:sz w:val="22"/>
                <w:szCs w:val="22"/>
              </w:rPr>
            </w:pPr>
            <w:del w:id="273" w:author="Atlas Hamzali" w:date="2023-04-23T19:15:00Z">
              <w:r w:rsidDel="00A058DF">
                <w:rPr>
                  <w:rFonts w:ascii="Times New Roman" w:eastAsia="Times New Roman" w:hAnsi="Times New Roman" w:cs="Times New Roman"/>
                  <w:b/>
                  <w:sz w:val="22"/>
                  <w:szCs w:val="22"/>
                </w:rPr>
                <w:delText>Description:</w:delText>
              </w:r>
            </w:del>
          </w:p>
        </w:tc>
        <w:tc>
          <w:tcPr>
            <w:tcW w:w="7763" w:type="dxa"/>
          </w:tcPr>
          <w:p w14:paraId="17797905" w14:textId="295BC5DB" w:rsidR="00114D67" w:rsidRDefault="00000000">
            <w:pPr>
              <w:rPr>
                <w:rFonts w:ascii="Times New Roman" w:eastAsia="Times New Roman" w:hAnsi="Times New Roman" w:cs="Times New Roman"/>
                <w:sz w:val="22"/>
                <w:szCs w:val="22"/>
              </w:rPr>
            </w:pPr>
            <w:del w:id="274" w:author="Atlas Hamzali" w:date="2023-04-23T19:15:00Z">
              <w:r w:rsidDel="00A058DF">
                <w:rPr>
                  <w:rFonts w:ascii="Times New Roman" w:eastAsia="Times New Roman" w:hAnsi="Times New Roman" w:cs="Times New Roman"/>
                  <w:sz w:val="22"/>
                  <w:szCs w:val="22"/>
                </w:rPr>
                <w:delText>Users provide some information about clothes they require from the system, and as soon as there is any clothing that matches the criteria provided by the user, the system sends notification to the user’s account providing container box location, clothing details, and donor account information.</w:delText>
              </w:r>
            </w:del>
          </w:p>
        </w:tc>
      </w:tr>
      <w:tr w:rsidR="00114D67" w14:paraId="4A345020" w14:textId="77777777">
        <w:trPr>
          <w:trHeight w:val="74"/>
        </w:trPr>
        <w:tc>
          <w:tcPr>
            <w:tcW w:w="2329" w:type="dxa"/>
          </w:tcPr>
          <w:p w14:paraId="52D00AC3" w14:textId="116CCDF6" w:rsidR="00114D67" w:rsidRDefault="00000000">
            <w:pPr>
              <w:rPr>
                <w:rFonts w:ascii="Times New Roman" w:eastAsia="Times New Roman" w:hAnsi="Times New Roman" w:cs="Times New Roman"/>
                <w:sz w:val="22"/>
                <w:szCs w:val="22"/>
              </w:rPr>
            </w:pPr>
            <w:del w:id="275" w:author="Atlas Hamzali" w:date="2023-04-23T19:15:00Z">
              <w:r w:rsidDel="00A058DF">
                <w:rPr>
                  <w:rFonts w:ascii="Times New Roman" w:eastAsia="Times New Roman" w:hAnsi="Times New Roman" w:cs="Times New Roman"/>
                  <w:b/>
                  <w:sz w:val="22"/>
                  <w:szCs w:val="22"/>
                </w:rPr>
                <w:delText>Priority (Release)</w:delText>
              </w:r>
            </w:del>
          </w:p>
        </w:tc>
        <w:tc>
          <w:tcPr>
            <w:tcW w:w="7763" w:type="dxa"/>
          </w:tcPr>
          <w:p w14:paraId="1239B07C" w14:textId="75DBEF00" w:rsidR="00114D67" w:rsidRDefault="00000000">
            <w:pPr>
              <w:rPr>
                <w:rFonts w:ascii="Times New Roman" w:eastAsia="Times New Roman" w:hAnsi="Times New Roman" w:cs="Times New Roman"/>
                <w:sz w:val="22"/>
                <w:szCs w:val="22"/>
              </w:rPr>
            </w:pPr>
            <w:del w:id="276" w:author="Atlas Hamzali" w:date="2023-04-23T19:15:00Z">
              <w:r w:rsidDel="00A058DF">
                <w:rPr>
                  <w:rFonts w:ascii="Times New Roman" w:eastAsia="Times New Roman" w:hAnsi="Times New Roman" w:cs="Times New Roman"/>
                  <w:sz w:val="22"/>
                  <w:szCs w:val="22"/>
                </w:rPr>
                <w:delText>R2</w:delText>
              </w:r>
            </w:del>
          </w:p>
        </w:tc>
      </w:tr>
      <w:tr w:rsidR="00114D67" w14:paraId="02B3B618" w14:textId="77777777">
        <w:trPr>
          <w:trHeight w:val="74"/>
        </w:trPr>
        <w:tc>
          <w:tcPr>
            <w:tcW w:w="2329" w:type="dxa"/>
          </w:tcPr>
          <w:p w14:paraId="53F2B59D" w14:textId="4CC1B03A" w:rsidR="00114D67" w:rsidRDefault="00000000">
            <w:pPr>
              <w:rPr>
                <w:rFonts w:ascii="Times New Roman" w:eastAsia="Times New Roman" w:hAnsi="Times New Roman" w:cs="Times New Roman"/>
                <w:color w:val="FF0000"/>
                <w:sz w:val="22"/>
                <w:szCs w:val="22"/>
              </w:rPr>
            </w:pPr>
            <w:del w:id="277" w:author="Atlas Hamzali" w:date="2023-04-23T19:15:00Z">
              <w:r w:rsidDel="00A058DF">
                <w:rPr>
                  <w:rFonts w:ascii="Times New Roman" w:eastAsia="Times New Roman" w:hAnsi="Times New Roman" w:cs="Times New Roman"/>
                  <w:b/>
                  <w:color w:val="FF0000"/>
                  <w:sz w:val="22"/>
                  <w:szCs w:val="22"/>
                </w:rPr>
                <w:delText>Trigger:</w:delText>
              </w:r>
            </w:del>
          </w:p>
        </w:tc>
        <w:tc>
          <w:tcPr>
            <w:tcW w:w="7763" w:type="dxa"/>
          </w:tcPr>
          <w:p w14:paraId="212E27A5" w14:textId="16260CB1" w:rsidR="00114D67" w:rsidRDefault="00000000">
            <w:pPr>
              <w:rPr>
                <w:rFonts w:ascii="Times New Roman" w:eastAsia="Times New Roman" w:hAnsi="Times New Roman" w:cs="Times New Roman"/>
                <w:sz w:val="22"/>
                <w:szCs w:val="22"/>
              </w:rPr>
            </w:pPr>
            <w:del w:id="278" w:author="Atlas Hamzali" w:date="2023-04-23T19:15:00Z">
              <w:r w:rsidDel="00A058DF">
                <w:rPr>
                  <w:rFonts w:ascii="Times New Roman" w:eastAsia="Times New Roman" w:hAnsi="Times New Roman" w:cs="Times New Roman"/>
                  <w:sz w:val="22"/>
                  <w:szCs w:val="22"/>
                </w:rPr>
                <w:delText>External - User submitting a request for a clothing</w:delText>
              </w:r>
            </w:del>
          </w:p>
        </w:tc>
      </w:tr>
      <w:tr w:rsidR="00114D67" w14:paraId="15B18FE0" w14:textId="77777777">
        <w:trPr>
          <w:trHeight w:val="74"/>
        </w:trPr>
        <w:tc>
          <w:tcPr>
            <w:tcW w:w="2329" w:type="dxa"/>
          </w:tcPr>
          <w:p w14:paraId="435D5F54" w14:textId="1F7492AA" w:rsidR="00114D67" w:rsidRDefault="00000000">
            <w:pPr>
              <w:rPr>
                <w:rFonts w:ascii="Times New Roman" w:eastAsia="Times New Roman" w:hAnsi="Times New Roman" w:cs="Times New Roman"/>
                <w:color w:val="FF0000"/>
                <w:sz w:val="22"/>
                <w:szCs w:val="22"/>
              </w:rPr>
            </w:pPr>
            <w:del w:id="279" w:author="Atlas Hamzali" w:date="2023-04-23T19:15:00Z">
              <w:r w:rsidDel="00A058DF">
                <w:rPr>
                  <w:rFonts w:ascii="Times New Roman" w:eastAsia="Times New Roman" w:hAnsi="Times New Roman" w:cs="Times New Roman"/>
                  <w:b/>
                  <w:color w:val="FF0000"/>
                  <w:sz w:val="22"/>
                  <w:szCs w:val="22"/>
                </w:rPr>
                <w:delText>Pre-condition(s):</w:delText>
              </w:r>
            </w:del>
          </w:p>
        </w:tc>
        <w:tc>
          <w:tcPr>
            <w:tcW w:w="7763" w:type="dxa"/>
          </w:tcPr>
          <w:p w14:paraId="701F0496" w14:textId="36F81486" w:rsidR="00114D67" w:rsidDel="00A058DF" w:rsidRDefault="00000000">
            <w:pPr>
              <w:numPr>
                <w:ilvl w:val="0"/>
                <w:numId w:val="6"/>
              </w:numPr>
              <w:rPr>
                <w:del w:id="280" w:author="Atlas Hamzali" w:date="2023-04-23T19:15:00Z"/>
                <w:rFonts w:ascii="Times New Roman" w:eastAsia="Times New Roman" w:hAnsi="Times New Roman" w:cs="Times New Roman"/>
                <w:sz w:val="22"/>
                <w:szCs w:val="22"/>
              </w:rPr>
            </w:pPr>
            <w:del w:id="281" w:author="Atlas Hamzali" w:date="2023-04-23T19:15:00Z">
              <w:r w:rsidDel="00A058DF">
                <w:rPr>
                  <w:rFonts w:ascii="Times New Roman" w:eastAsia="Times New Roman" w:hAnsi="Times New Roman" w:cs="Times New Roman"/>
                  <w:sz w:val="22"/>
                  <w:szCs w:val="22"/>
                </w:rPr>
                <w:delText>- System has been set up and configured.</w:delText>
              </w:r>
            </w:del>
          </w:p>
          <w:p w14:paraId="70FFF4FC" w14:textId="15CBA06C" w:rsidR="00114D67" w:rsidDel="00A058DF" w:rsidRDefault="00000000">
            <w:pPr>
              <w:numPr>
                <w:ilvl w:val="0"/>
                <w:numId w:val="6"/>
              </w:numPr>
              <w:rPr>
                <w:del w:id="282" w:author="Atlas Hamzali" w:date="2023-04-23T19:15:00Z"/>
                <w:rFonts w:ascii="Times New Roman" w:eastAsia="Times New Roman" w:hAnsi="Times New Roman" w:cs="Times New Roman"/>
                <w:sz w:val="22"/>
                <w:szCs w:val="22"/>
              </w:rPr>
            </w:pPr>
            <w:del w:id="283" w:author="Atlas Hamzali" w:date="2023-04-23T19:15:00Z">
              <w:r w:rsidDel="00A058DF">
                <w:rPr>
                  <w:rFonts w:ascii="Times New Roman" w:eastAsia="Times New Roman" w:hAnsi="Times New Roman" w:cs="Times New Roman"/>
                  <w:sz w:val="22"/>
                  <w:szCs w:val="22"/>
                </w:rPr>
                <w:delText>- System is running and is open.</w:delText>
              </w:r>
            </w:del>
          </w:p>
          <w:p w14:paraId="2666698D" w14:textId="106C4F35" w:rsidR="00114D67" w:rsidDel="00A058DF" w:rsidRDefault="00000000">
            <w:pPr>
              <w:numPr>
                <w:ilvl w:val="0"/>
                <w:numId w:val="6"/>
              </w:numPr>
              <w:rPr>
                <w:del w:id="284" w:author="Atlas Hamzali" w:date="2023-04-23T19:15:00Z"/>
                <w:rFonts w:ascii="Times New Roman" w:eastAsia="Times New Roman" w:hAnsi="Times New Roman" w:cs="Times New Roman"/>
                <w:sz w:val="22"/>
                <w:szCs w:val="22"/>
              </w:rPr>
            </w:pPr>
            <w:del w:id="285" w:author="Atlas Hamzali" w:date="2023-04-23T19:15:00Z">
              <w:r w:rsidDel="00A058DF">
                <w:rPr>
                  <w:rFonts w:ascii="Times New Roman" w:eastAsia="Times New Roman" w:hAnsi="Times New Roman" w:cs="Times New Roman"/>
                  <w:sz w:val="22"/>
                  <w:szCs w:val="22"/>
                </w:rPr>
                <w:delText>- User has accessed website using URL</w:delText>
              </w:r>
            </w:del>
          </w:p>
          <w:p w14:paraId="41EBFF65" w14:textId="4D71BD36" w:rsidR="00114D67" w:rsidRDefault="00000000">
            <w:pPr>
              <w:numPr>
                <w:ilvl w:val="0"/>
                <w:numId w:val="6"/>
              </w:numPr>
              <w:rPr>
                <w:rFonts w:ascii="Times New Roman" w:eastAsia="Times New Roman" w:hAnsi="Times New Roman" w:cs="Times New Roman"/>
                <w:sz w:val="22"/>
                <w:szCs w:val="22"/>
              </w:rPr>
            </w:pPr>
            <w:del w:id="286" w:author="Atlas Hamzali" w:date="2023-04-23T19:15:00Z">
              <w:r w:rsidDel="00A058DF">
                <w:rPr>
                  <w:rFonts w:ascii="Times New Roman" w:eastAsia="Times New Roman" w:hAnsi="Times New Roman" w:cs="Times New Roman"/>
                  <w:sz w:val="22"/>
                  <w:szCs w:val="22"/>
                </w:rPr>
                <w:delText>- User authorized himself and signed into the account.</w:delText>
              </w:r>
            </w:del>
          </w:p>
        </w:tc>
      </w:tr>
      <w:tr w:rsidR="00114D67" w14:paraId="02B4B693" w14:textId="77777777">
        <w:trPr>
          <w:trHeight w:val="74"/>
        </w:trPr>
        <w:tc>
          <w:tcPr>
            <w:tcW w:w="2329" w:type="dxa"/>
          </w:tcPr>
          <w:p w14:paraId="57E9311B" w14:textId="68041E86" w:rsidR="00114D67" w:rsidRDefault="00000000">
            <w:pPr>
              <w:rPr>
                <w:rFonts w:ascii="Times New Roman" w:eastAsia="Times New Roman" w:hAnsi="Times New Roman" w:cs="Times New Roman"/>
                <w:sz w:val="22"/>
                <w:szCs w:val="22"/>
              </w:rPr>
            </w:pPr>
            <w:del w:id="287" w:author="Atlas Hamzali" w:date="2023-04-23T19:15:00Z">
              <w:r w:rsidDel="00A058DF">
                <w:rPr>
                  <w:rFonts w:ascii="Times New Roman" w:eastAsia="Times New Roman" w:hAnsi="Times New Roman" w:cs="Times New Roman"/>
                  <w:b/>
                  <w:sz w:val="22"/>
                  <w:szCs w:val="22"/>
                </w:rPr>
                <w:delText>Main (Success) Flow:</w:delText>
              </w:r>
            </w:del>
          </w:p>
        </w:tc>
        <w:tc>
          <w:tcPr>
            <w:tcW w:w="7763" w:type="dxa"/>
          </w:tcPr>
          <w:p w14:paraId="280DC382" w14:textId="581A2F1B" w:rsidR="00114D67" w:rsidDel="00A058DF" w:rsidRDefault="00000000">
            <w:pPr>
              <w:numPr>
                <w:ilvl w:val="0"/>
                <w:numId w:val="7"/>
              </w:numPr>
              <w:rPr>
                <w:del w:id="288" w:author="Atlas Hamzali" w:date="2023-04-23T19:15:00Z"/>
                <w:rFonts w:ascii="Times New Roman" w:eastAsia="Times New Roman" w:hAnsi="Times New Roman" w:cs="Times New Roman"/>
                <w:sz w:val="22"/>
                <w:szCs w:val="22"/>
              </w:rPr>
            </w:pPr>
            <w:del w:id="289" w:author="Atlas Hamzali" w:date="2023-04-23T19:15:00Z">
              <w:r w:rsidDel="00A058DF">
                <w:rPr>
                  <w:rFonts w:ascii="Times New Roman" w:eastAsia="Times New Roman" w:hAnsi="Times New Roman" w:cs="Times New Roman"/>
                  <w:sz w:val="22"/>
                  <w:szCs w:val="22"/>
                </w:rPr>
                <w:delText>User navigates to the "Request Clothing" page</w:delText>
              </w:r>
            </w:del>
          </w:p>
          <w:p w14:paraId="33121EE1" w14:textId="0873FCD8" w:rsidR="00114D67" w:rsidDel="00A058DF" w:rsidRDefault="00000000">
            <w:pPr>
              <w:numPr>
                <w:ilvl w:val="0"/>
                <w:numId w:val="7"/>
              </w:numPr>
              <w:rPr>
                <w:del w:id="290" w:author="Atlas Hamzali" w:date="2023-04-23T19:15:00Z"/>
                <w:rFonts w:ascii="Times New Roman" w:eastAsia="Times New Roman" w:hAnsi="Times New Roman" w:cs="Times New Roman"/>
                <w:sz w:val="22"/>
                <w:szCs w:val="22"/>
              </w:rPr>
            </w:pPr>
            <w:del w:id="291" w:author="Atlas Hamzali" w:date="2023-04-23T19:15:00Z">
              <w:r w:rsidDel="00A058DF">
                <w:rPr>
                  <w:rFonts w:ascii="Times New Roman" w:eastAsia="Times New Roman" w:hAnsi="Times New Roman" w:cs="Times New Roman"/>
                  <w:sz w:val="22"/>
                  <w:szCs w:val="22"/>
                </w:rPr>
                <w:delText>System requests user to provide information about the required clothing, i.e., size, color, fabric, and style</w:delText>
              </w:r>
            </w:del>
          </w:p>
          <w:p w14:paraId="5937709C" w14:textId="51931DE4" w:rsidR="00114D67" w:rsidDel="00A058DF" w:rsidRDefault="00000000">
            <w:pPr>
              <w:numPr>
                <w:ilvl w:val="0"/>
                <w:numId w:val="7"/>
              </w:numPr>
              <w:rPr>
                <w:del w:id="292" w:author="Atlas Hamzali" w:date="2023-04-23T19:15:00Z"/>
                <w:rFonts w:ascii="Times New Roman" w:eastAsia="Times New Roman" w:hAnsi="Times New Roman" w:cs="Times New Roman"/>
                <w:sz w:val="22"/>
                <w:szCs w:val="22"/>
              </w:rPr>
            </w:pPr>
            <w:del w:id="293" w:author="Atlas Hamzali" w:date="2023-04-23T19:15:00Z">
              <w:r w:rsidDel="00A058DF">
                <w:rPr>
                  <w:rFonts w:ascii="Times New Roman" w:eastAsia="Times New Roman" w:hAnsi="Times New Roman" w:cs="Times New Roman"/>
                  <w:sz w:val="22"/>
                  <w:szCs w:val="22"/>
                </w:rPr>
                <w:delText>User provides the required information</w:delText>
              </w:r>
            </w:del>
          </w:p>
          <w:p w14:paraId="3EE7E677" w14:textId="42E2DD9A" w:rsidR="00114D67" w:rsidDel="00A058DF" w:rsidRDefault="00000000">
            <w:pPr>
              <w:numPr>
                <w:ilvl w:val="0"/>
                <w:numId w:val="7"/>
              </w:numPr>
              <w:rPr>
                <w:del w:id="294" w:author="Atlas Hamzali" w:date="2023-04-23T19:15:00Z"/>
                <w:rFonts w:ascii="Times New Roman" w:eastAsia="Times New Roman" w:hAnsi="Times New Roman" w:cs="Times New Roman"/>
                <w:sz w:val="22"/>
                <w:szCs w:val="22"/>
              </w:rPr>
            </w:pPr>
            <w:del w:id="295" w:author="Atlas Hamzali" w:date="2023-04-23T19:15:00Z">
              <w:r w:rsidDel="00A058DF">
                <w:rPr>
                  <w:rFonts w:ascii="Times New Roman" w:eastAsia="Times New Roman" w:hAnsi="Times New Roman" w:cs="Times New Roman"/>
                  <w:sz w:val="22"/>
                  <w:szCs w:val="22"/>
                </w:rPr>
                <w:delText>System verifies that all the necessary information is provided</w:delText>
              </w:r>
            </w:del>
          </w:p>
          <w:p w14:paraId="61813C3E" w14:textId="30DC8CA0" w:rsidR="00114D67" w:rsidDel="00A058DF" w:rsidRDefault="00000000">
            <w:pPr>
              <w:numPr>
                <w:ilvl w:val="0"/>
                <w:numId w:val="20"/>
              </w:numPr>
              <w:rPr>
                <w:del w:id="296" w:author="Atlas Hamzali" w:date="2023-04-23T19:15:00Z"/>
                <w:rFonts w:ascii="Times New Roman" w:eastAsia="Times New Roman" w:hAnsi="Times New Roman" w:cs="Times New Roman"/>
                <w:sz w:val="22"/>
                <w:szCs w:val="22"/>
              </w:rPr>
            </w:pPr>
            <w:del w:id="297" w:author="Atlas Hamzali" w:date="2023-04-23T19:15:00Z">
              <w:r w:rsidDel="00A058DF">
                <w:rPr>
                  <w:rFonts w:ascii="Times New Roman" w:eastAsia="Times New Roman" w:hAnsi="Times New Roman" w:cs="Times New Roman"/>
                  <w:sz w:val="22"/>
                  <w:szCs w:val="22"/>
                </w:rPr>
                <w:delText xml:space="preserve"> If information is missing or invalid, System displays a message. Return to Step 2</w:delText>
              </w:r>
            </w:del>
          </w:p>
          <w:p w14:paraId="35F10EA2" w14:textId="0F3758C6" w:rsidR="00114D67" w:rsidDel="00A058DF" w:rsidRDefault="00000000">
            <w:pPr>
              <w:numPr>
                <w:ilvl w:val="0"/>
                <w:numId w:val="7"/>
              </w:numPr>
              <w:rPr>
                <w:del w:id="298" w:author="Atlas Hamzali" w:date="2023-04-23T19:15:00Z"/>
                <w:rFonts w:ascii="Times New Roman" w:eastAsia="Times New Roman" w:hAnsi="Times New Roman" w:cs="Times New Roman"/>
                <w:sz w:val="22"/>
                <w:szCs w:val="22"/>
              </w:rPr>
            </w:pPr>
            <w:del w:id="299" w:author="Atlas Hamzali" w:date="2023-04-23T19:15:00Z">
              <w:r w:rsidDel="00A058DF">
                <w:rPr>
                  <w:rFonts w:ascii="Times New Roman" w:eastAsia="Times New Roman" w:hAnsi="Times New Roman" w:cs="Times New Roman"/>
                  <w:sz w:val="22"/>
                  <w:szCs w:val="22"/>
                </w:rPr>
                <w:delText>System searches the inventory for a clothing item that matches the user's criteria</w:delText>
              </w:r>
            </w:del>
          </w:p>
          <w:p w14:paraId="7BCB3D35" w14:textId="3AF87797" w:rsidR="00114D67" w:rsidDel="00A058DF" w:rsidRDefault="00000000">
            <w:pPr>
              <w:numPr>
                <w:ilvl w:val="0"/>
                <w:numId w:val="7"/>
              </w:numPr>
              <w:rPr>
                <w:del w:id="300" w:author="Atlas Hamzali" w:date="2023-04-23T19:15:00Z"/>
                <w:rFonts w:ascii="Times New Roman" w:eastAsia="Times New Roman" w:hAnsi="Times New Roman" w:cs="Times New Roman"/>
                <w:sz w:val="22"/>
                <w:szCs w:val="22"/>
              </w:rPr>
            </w:pPr>
            <w:del w:id="301" w:author="Atlas Hamzali" w:date="2023-04-23T19:15:00Z">
              <w:r w:rsidDel="00A058DF">
                <w:rPr>
                  <w:rFonts w:ascii="Times New Roman" w:eastAsia="Times New Roman" w:hAnsi="Times New Roman" w:cs="Times New Roman"/>
                  <w:sz w:val="22"/>
                  <w:szCs w:val="22"/>
                </w:rPr>
                <w:delText xml:space="preserve">If a match is found, System sends a notification to the user's account (box location, clothing details, and donor account information) </w:delText>
              </w:r>
            </w:del>
          </w:p>
          <w:p w14:paraId="3EF80AB9" w14:textId="72F22D99" w:rsidR="00114D67" w:rsidDel="00A058DF" w:rsidRDefault="00000000">
            <w:pPr>
              <w:ind w:left="720"/>
              <w:rPr>
                <w:del w:id="302" w:author="Atlas Hamzali" w:date="2023-04-23T19:15:00Z"/>
                <w:rFonts w:ascii="Times New Roman" w:eastAsia="Times New Roman" w:hAnsi="Times New Roman" w:cs="Times New Roman"/>
                <w:sz w:val="22"/>
                <w:szCs w:val="22"/>
              </w:rPr>
            </w:pPr>
            <w:del w:id="303" w:author="Atlas Hamzali" w:date="2023-04-23T19:15:00Z">
              <w:r w:rsidDel="00A058DF">
                <w:rPr>
                  <w:rFonts w:ascii="Times New Roman" w:eastAsia="Times New Roman" w:hAnsi="Times New Roman" w:cs="Times New Roman"/>
                  <w:sz w:val="22"/>
                  <w:szCs w:val="22"/>
                </w:rPr>
                <w:delText>● User can accept or decline the clothing item</w:delText>
              </w:r>
            </w:del>
          </w:p>
          <w:p w14:paraId="4CC02769" w14:textId="4FCC346D" w:rsidR="00114D67" w:rsidRDefault="00000000">
            <w:pPr>
              <w:numPr>
                <w:ilvl w:val="0"/>
                <w:numId w:val="7"/>
              </w:numPr>
              <w:rPr>
                <w:rFonts w:ascii="Times New Roman" w:eastAsia="Times New Roman" w:hAnsi="Times New Roman" w:cs="Times New Roman"/>
                <w:sz w:val="22"/>
                <w:szCs w:val="22"/>
              </w:rPr>
            </w:pPr>
            <w:del w:id="304" w:author="Atlas Hamzali" w:date="2023-04-23T19:15:00Z">
              <w:r w:rsidDel="00A058DF">
                <w:rPr>
                  <w:rFonts w:ascii="Times New Roman" w:eastAsia="Times New Roman" w:hAnsi="Times New Roman" w:cs="Times New Roman"/>
                  <w:sz w:val="22"/>
                  <w:szCs w:val="22"/>
                </w:rPr>
                <w:delText>user accepts the clothing item</w:delText>
              </w:r>
            </w:del>
          </w:p>
        </w:tc>
      </w:tr>
      <w:tr w:rsidR="00114D67" w14:paraId="7EE855B4" w14:textId="77777777">
        <w:trPr>
          <w:trHeight w:val="74"/>
        </w:trPr>
        <w:tc>
          <w:tcPr>
            <w:tcW w:w="2329" w:type="dxa"/>
          </w:tcPr>
          <w:p w14:paraId="69CCC731" w14:textId="56AB8E40" w:rsidR="00114D67" w:rsidRDefault="00000000">
            <w:pPr>
              <w:rPr>
                <w:rFonts w:ascii="Times New Roman" w:eastAsia="Times New Roman" w:hAnsi="Times New Roman" w:cs="Times New Roman"/>
                <w:sz w:val="22"/>
                <w:szCs w:val="22"/>
              </w:rPr>
            </w:pPr>
            <w:del w:id="305" w:author="Atlas Hamzali" w:date="2023-04-23T19:15:00Z">
              <w:r w:rsidDel="00A058DF">
                <w:rPr>
                  <w:rFonts w:ascii="Times New Roman" w:eastAsia="Times New Roman" w:hAnsi="Times New Roman" w:cs="Times New Roman"/>
                  <w:b/>
                  <w:sz w:val="22"/>
                  <w:szCs w:val="22"/>
                </w:rPr>
                <w:delText>Alternate Flows:</w:delText>
              </w:r>
            </w:del>
          </w:p>
        </w:tc>
        <w:tc>
          <w:tcPr>
            <w:tcW w:w="7763" w:type="dxa"/>
          </w:tcPr>
          <w:p w14:paraId="70029FEE" w14:textId="74A6B7A0" w:rsidR="00114D67" w:rsidDel="00A058DF" w:rsidRDefault="00000000">
            <w:pPr>
              <w:rPr>
                <w:del w:id="306" w:author="Atlas Hamzali" w:date="2023-04-23T19:15:00Z"/>
                <w:rFonts w:ascii="Times New Roman" w:eastAsia="Times New Roman" w:hAnsi="Times New Roman" w:cs="Times New Roman"/>
                <w:sz w:val="22"/>
                <w:szCs w:val="22"/>
              </w:rPr>
            </w:pPr>
            <w:del w:id="307" w:author="Atlas Hamzali" w:date="2023-04-23T19:15:00Z">
              <w:r w:rsidDel="00A058DF">
                <w:rPr>
                  <w:rFonts w:ascii="Times New Roman" w:eastAsia="Times New Roman" w:hAnsi="Times New Roman" w:cs="Times New Roman"/>
                  <w:sz w:val="22"/>
                  <w:szCs w:val="22"/>
                </w:rPr>
                <w:delText>Alternate Flow #1: After Step 2 in the success scenario System will display the option to Cancel the request process. The following steps would occur:</w:delText>
              </w:r>
            </w:del>
          </w:p>
          <w:p w14:paraId="2FBE6B57" w14:textId="2A76CB4A" w:rsidR="00114D67" w:rsidDel="00A058DF" w:rsidRDefault="00000000">
            <w:pPr>
              <w:numPr>
                <w:ilvl w:val="0"/>
                <w:numId w:val="26"/>
              </w:numPr>
              <w:rPr>
                <w:del w:id="308" w:author="Atlas Hamzali" w:date="2023-04-23T19:15:00Z"/>
                <w:rFonts w:ascii="Times New Roman" w:eastAsia="Times New Roman" w:hAnsi="Times New Roman" w:cs="Times New Roman"/>
                <w:sz w:val="22"/>
                <w:szCs w:val="22"/>
              </w:rPr>
            </w:pPr>
            <w:del w:id="309" w:author="Atlas Hamzali" w:date="2023-04-23T19:15:00Z">
              <w:r w:rsidDel="00A058DF">
                <w:rPr>
                  <w:rFonts w:ascii="Times New Roman" w:eastAsia="Times New Roman" w:hAnsi="Times New Roman" w:cs="Times New Roman"/>
                  <w:sz w:val="22"/>
                  <w:szCs w:val="22"/>
                </w:rPr>
                <w:delText>User selects option to cancel the request process</w:delText>
              </w:r>
            </w:del>
          </w:p>
          <w:p w14:paraId="3728C871" w14:textId="7B8EB834" w:rsidR="00114D67" w:rsidDel="00A058DF" w:rsidRDefault="00000000">
            <w:pPr>
              <w:numPr>
                <w:ilvl w:val="0"/>
                <w:numId w:val="26"/>
              </w:numPr>
              <w:rPr>
                <w:del w:id="310" w:author="Atlas Hamzali" w:date="2023-04-23T19:15:00Z"/>
                <w:rFonts w:ascii="Times New Roman" w:eastAsia="Times New Roman" w:hAnsi="Times New Roman" w:cs="Times New Roman"/>
                <w:sz w:val="22"/>
                <w:szCs w:val="22"/>
              </w:rPr>
            </w:pPr>
            <w:del w:id="311" w:author="Atlas Hamzali" w:date="2023-04-23T19:15:00Z">
              <w:r w:rsidDel="00A058DF">
                <w:rPr>
                  <w:rFonts w:ascii="Times New Roman" w:eastAsia="Times New Roman" w:hAnsi="Times New Roman" w:cs="Times New Roman"/>
                  <w:sz w:val="22"/>
                  <w:szCs w:val="22"/>
                </w:rPr>
                <w:lastRenderedPageBreak/>
                <w:delText>System requests confirmation to cancel</w:delText>
              </w:r>
            </w:del>
          </w:p>
          <w:p w14:paraId="329E56BE" w14:textId="2D67E6EB" w:rsidR="00114D67" w:rsidDel="00A058DF" w:rsidRDefault="00000000">
            <w:pPr>
              <w:numPr>
                <w:ilvl w:val="0"/>
                <w:numId w:val="26"/>
              </w:numPr>
              <w:rPr>
                <w:del w:id="312" w:author="Atlas Hamzali" w:date="2023-04-23T19:15:00Z"/>
                <w:rFonts w:ascii="Times New Roman" w:eastAsia="Times New Roman" w:hAnsi="Times New Roman" w:cs="Times New Roman"/>
                <w:sz w:val="22"/>
                <w:szCs w:val="22"/>
              </w:rPr>
            </w:pPr>
            <w:del w:id="313" w:author="Atlas Hamzali" w:date="2023-04-23T19:15:00Z">
              <w:r w:rsidDel="00A058DF">
                <w:rPr>
                  <w:rFonts w:ascii="Times New Roman" w:eastAsia="Times New Roman" w:hAnsi="Times New Roman" w:cs="Times New Roman"/>
                  <w:sz w:val="22"/>
                  <w:szCs w:val="22"/>
                </w:rPr>
                <w:delText xml:space="preserve">User confirms </w:delText>
              </w:r>
            </w:del>
          </w:p>
          <w:p w14:paraId="7F7279A2" w14:textId="0FFA7441" w:rsidR="00114D67" w:rsidDel="00A058DF" w:rsidRDefault="00000000">
            <w:pPr>
              <w:numPr>
                <w:ilvl w:val="0"/>
                <w:numId w:val="26"/>
              </w:numPr>
              <w:rPr>
                <w:del w:id="314" w:author="Atlas Hamzali" w:date="2023-04-23T19:15:00Z"/>
                <w:rFonts w:ascii="Times New Roman" w:eastAsia="Times New Roman" w:hAnsi="Times New Roman" w:cs="Times New Roman"/>
                <w:sz w:val="22"/>
                <w:szCs w:val="22"/>
              </w:rPr>
            </w:pPr>
            <w:del w:id="315" w:author="Atlas Hamzali" w:date="2023-04-23T19:15:00Z">
              <w:r w:rsidDel="00A058DF">
                <w:rPr>
                  <w:rFonts w:ascii="Times New Roman" w:eastAsia="Times New Roman" w:hAnsi="Times New Roman" w:cs="Times New Roman"/>
                  <w:sz w:val="22"/>
                  <w:szCs w:val="22"/>
                </w:rPr>
                <w:delText>System returns to the main screen</w:delText>
              </w:r>
            </w:del>
          </w:p>
          <w:p w14:paraId="65B1280C" w14:textId="164A9C0F" w:rsidR="00114D67" w:rsidDel="00A058DF" w:rsidRDefault="00114D67">
            <w:pPr>
              <w:rPr>
                <w:del w:id="316" w:author="Atlas Hamzali" w:date="2023-04-23T19:15:00Z"/>
                <w:rFonts w:ascii="Times New Roman" w:eastAsia="Times New Roman" w:hAnsi="Times New Roman" w:cs="Times New Roman"/>
                <w:sz w:val="22"/>
                <w:szCs w:val="22"/>
              </w:rPr>
            </w:pPr>
          </w:p>
          <w:p w14:paraId="585A3949" w14:textId="32CA3FE8" w:rsidR="00114D67" w:rsidDel="00A058DF" w:rsidRDefault="00000000">
            <w:pPr>
              <w:rPr>
                <w:del w:id="317" w:author="Atlas Hamzali" w:date="2023-04-23T19:15:00Z"/>
                <w:rFonts w:ascii="Times New Roman" w:eastAsia="Times New Roman" w:hAnsi="Times New Roman" w:cs="Times New Roman"/>
                <w:sz w:val="22"/>
                <w:szCs w:val="22"/>
              </w:rPr>
            </w:pPr>
            <w:del w:id="318" w:author="Atlas Hamzali" w:date="2023-04-23T19:15:00Z">
              <w:r w:rsidDel="00A058DF">
                <w:rPr>
                  <w:rFonts w:ascii="Times New Roman" w:eastAsia="Times New Roman" w:hAnsi="Times New Roman" w:cs="Times New Roman"/>
                  <w:sz w:val="22"/>
                  <w:szCs w:val="22"/>
                </w:rPr>
                <w:delText>Alternate Flow #2: in the success scenario 6, if there is not any match about the provided criteria, The following steps would occur:</w:delText>
              </w:r>
            </w:del>
          </w:p>
          <w:p w14:paraId="18549910" w14:textId="3FAD2D99" w:rsidR="00114D67" w:rsidDel="00A058DF" w:rsidRDefault="00000000">
            <w:pPr>
              <w:numPr>
                <w:ilvl w:val="0"/>
                <w:numId w:val="15"/>
              </w:numPr>
              <w:rPr>
                <w:del w:id="319" w:author="Atlas Hamzali" w:date="2023-04-23T19:15:00Z"/>
                <w:rFonts w:ascii="Times New Roman" w:eastAsia="Times New Roman" w:hAnsi="Times New Roman" w:cs="Times New Roman"/>
                <w:sz w:val="22"/>
                <w:szCs w:val="22"/>
              </w:rPr>
            </w:pPr>
            <w:del w:id="320" w:author="Atlas Hamzali" w:date="2023-04-23T19:15:00Z">
              <w:r w:rsidDel="00A058DF">
                <w:rPr>
                  <w:rFonts w:ascii="Times New Roman" w:eastAsia="Times New Roman" w:hAnsi="Times New Roman" w:cs="Times New Roman"/>
                  <w:sz w:val="22"/>
                  <w:szCs w:val="22"/>
                </w:rPr>
                <w:delText xml:space="preserve">system notifies the user that there is not exact match </w:delText>
              </w:r>
            </w:del>
          </w:p>
          <w:p w14:paraId="0080B1BD" w14:textId="31425324" w:rsidR="00114D67" w:rsidDel="00A058DF" w:rsidRDefault="00000000">
            <w:pPr>
              <w:numPr>
                <w:ilvl w:val="0"/>
                <w:numId w:val="15"/>
              </w:numPr>
              <w:rPr>
                <w:del w:id="321" w:author="Atlas Hamzali" w:date="2023-04-23T19:15:00Z"/>
                <w:rFonts w:ascii="Times New Roman" w:eastAsia="Times New Roman" w:hAnsi="Times New Roman" w:cs="Times New Roman"/>
                <w:sz w:val="22"/>
                <w:szCs w:val="22"/>
              </w:rPr>
            </w:pPr>
            <w:del w:id="322" w:author="Atlas Hamzali" w:date="2023-04-23T19:15:00Z">
              <w:r w:rsidDel="00A058DF">
                <w:rPr>
                  <w:rFonts w:ascii="Times New Roman" w:eastAsia="Times New Roman" w:hAnsi="Times New Roman" w:cs="Times New Roman"/>
                  <w:sz w:val="22"/>
                  <w:szCs w:val="22"/>
                </w:rPr>
                <w:delText>System asks the user for the later notification about the clothes</w:delText>
              </w:r>
            </w:del>
          </w:p>
          <w:p w14:paraId="642F589B" w14:textId="3827F0FE" w:rsidR="00114D67" w:rsidDel="00A058DF" w:rsidRDefault="00000000">
            <w:pPr>
              <w:numPr>
                <w:ilvl w:val="0"/>
                <w:numId w:val="15"/>
              </w:numPr>
              <w:rPr>
                <w:del w:id="323" w:author="Atlas Hamzali" w:date="2023-04-23T19:15:00Z"/>
                <w:rFonts w:ascii="Times New Roman" w:eastAsia="Times New Roman" w:hAnsi="Times New Roman" w:cs="Times New Roman"/>
                <w:sz w:val="22"/>
                <w:szCs w:val="22"/>
              </w:rPr>
            </w:pPr>
            <w:del w:id="324" w:author="Atlas Hamzali" w:date="2023-04-23T19:15:00Z">
              <w:r w:rsidDel="00A058DF">
                <w:rPr>
                  <w:rFonts w:ascii="Times New Roman" w:eastAsia="Times New Roman" w:hAnsi="Times New Roman" w:cs="Times New Roman"/>
                  <w:sz w:val="22"/>
                  <w:szCs w:val="22"/>
                </w:rPr>
                <w:delText>User selects option to receive mails on the related clothes</w:delText>
              </w:r>
            </w:del>
          </w:p>
          <w:p w14:paraId="07670DF3" w14:textId="75BFF488" w:rsidR="00114D67" w:rsidDel="00A058DF" w:rsidRDefault="00000000">
            <w:pPr>
              <w:numPr>
                <w:ilvl w:val="0"/>
                <w:numId w:val="31"/>
              </w:numPr>
              <w:rPr>
                <w:del w:id="325" w:author="Atlas Hamzali" w:date="2023-04-23T19:15:00Z"/>
                <w:rFonts w:ascii="Times New Roman" w:eastAsia="Times New Roman" w:hAnsi="Times New Roman" w:cs="Times New Roman"/>
                <w:sz w:val="22"/>
                <w:szCs w:val="22"/>
              </w:rPr>
            </w:pPr>
            <w:del w:id="326" w:author="Atlas Hamzali" w:date="2023-04-23T19:15:00Z">
              <w:r w:rsidDel="00A058DF">
                <w:rPr>
                  <w:rFonts w:ascii="Times New Roman" w:eastAsia="Times New Roman" w:hAnsi="Times New Roman" w:cs="Times New Roman"/>
                  <w:sz w:val="22"/>
                  <w:szCs w:val="22"/>
                </w:rPr>
                <w:delText>if not, then the system returns to the main page</w:delText>
              </w:r>
            </w:del>
          </w:p>
          <w:p w14:paraId="178EE7D7" w14:textId="1E184AF1" w:rsidR="00114D67" w:rsidDel="00A058DF" w:rsidRDefault="00000000">
            <w:pPr>
              <w:numPr>
                <w:ilvl w:val="0"/>
                <w:numId w:val="15"/>
              </w:numPr>
              <w:rPr>
                <w:del w:id="327" w:author="Atlas Hamzali" w:date="2023-04-23T19:15:00Z"/>
                <w:rFonts w:ascii="Times New Roman" w:eastAsia="Times New Roman" w:hAnsi="Times New Roman" w:cs="Times New Roman"/>
                <w:sz w:val="22"/>
                <w:szCs w:val="22"/>
              </w:rPr>
            </w:pPr>
            <w:del w:id="328" w:author="Atlas Hamzali" w:date="2023-04-23T19:15:00Z">
              <w:r w:rsidDel="00A058DF">
                <w:rPr>
                  <w:rFonts w:ascii="Times New Roman" w:eastAsia="Times New Roman" w:hAnsi="Times New Roman" w:cs="Times New Roman"/>
                  <w:sz w:val="22"/>
                  <w:szCs w:val="22"/>
                </w:rPr>
                <w:delText>the confirmation message is displayed on the screen</w:delText>
              </w:r>
            </w:del>
          </w:p>
          <w:p w14:paraId="6060DE4C" w14:textId="012D7D97" w:rsidR="00114D67" w:rsidDel="00A058DF" w:rsidRDefault="00000000">
            <w:pPr>
              <w:numPr>
                <w:ilvl w:val="0"/>
                <w:numId w:val="15"/>
              </w:numPr>
              <w:rPr>
                <w:del w:id="329" w:author="Atlas Hamzali" w:date="2023-04-23T19:15:00Z"/>
                <w:rFonts w:ascii="Times New Roman" w:eastAsia="Times New Roman" w:hAnsi="Times New Roman" w:cs="Times New Roman"/>
                <w:sz w:val="22"/>
                <w:szCs w:val="22"/>
              </w:rPr>
            </w:pPr>
            <w:del w:id="330" w:author="Atlas Hamzali" w:date="2023-04-23T19:15:00Z">
              <w:r w:rsidDel="00A058DF">
                <w:rPr>
                  <w:rFonts w:ascii="Times New Roman" w:eastAsia="Times New Roman" w:hAnsi="Times New Roman" w:cs="Times New Roman"/>
                  <w:sz w:val="22"/>
                  <w:szCs w:val="22"/>
                </w:rPr>
                <w:delText xml:space="preserve">related matches are notified to the user if new donations are added </w:delText>
              </w:r>
            </w:del>
          </w:p>
          <w:p w14:paraId="7F3CF67A" w14:textId="4937AFEB" w:rsidR="00114D67" w:rsidDel="00A058DF" w:rsidRDefault="00114D67">
            <w:pPr>
              <w:rPr>
                <w:del w:id="331" w:author="Atlas Hamzali" w:date="2023-04-23T19:15:00Z"/>
                <w:rFonts w:ascii="Times New Roman" w:eastAsia="Times New Roman" w:hAnsi="Times New Roman" w:cs="Times New Roman"/>
                <w:sz w:val="22"/>
                <w:szCs w:val="22"/>
              </w:rPr>
            </w:pPr>
          </w:p>
          <w:p w14:paraId="60C8A399" w14:textId="498EF6A6" w:rsidR="00114D67" w:rsidDel="00A058DF" w:rsidRDefault="00000000">
            <w:pPr>
              <w:rPr>
                <w:del w:id="332" w:author="Atlas Hamzali" w:date="2023-04-23T19:15:00Z"/>
                <w:rFonts w:ascii="Times New Roman" w:eastAsia="Times New Roman" w:hAnsi="Times New Roman" w:cs="Times New Roman"/>
                <w:sz w:val="22"/>
                <w:szCs w:val="22"/>
              </w:rPr>
            </w:pPr>
            <w:del w:id="333" w:author="Atlas Hamzali" w:date="2023-04-23T19:15:00Z">
              <w:r w:rsidDel="00A058DF">
                <w:rPr>
                  <w:rFonts w:ascii="Times New Roman" w:eastAsia="Times New Roman" w:hAnsi="Times New Roman" w:cs="Times New Roman"/>
                  <w:sz w:val="22"/>
                  <w:szCs w:val="22"/>
                </w:rPr>
                <w:delText>Alternate Flow #3: In the success scenario 7, users can decline the request. The following steps would occur:</w:delText>
              </w:r>
            </w:del>
          </w:p>
          <w:p w14:paraId="0C391966" w14:textId="2128395C" w:rsidR="00114D67" w:rsidDel="00A058DF" w:rsidRDefault="00000000">
            <w:pPr>
              <w:numPr>
                <w:ilvl w:val="0"/>
                <w:numId w:val="1"/>
              </w:numPr>
              <w:rPr>
                <w:del w:id="334" w:author="Atlas Hamzali" w:date="2023-04-23T19:15:00Z"/>
                <w:rFonts w:ascii="Times New Roman" w:eastAsia="Times New Roman" w:hAnsi="Times New Roman" w:cs="Times New Roman"/>
                <w:sz w:val="22"/>
                <w:szCs w:val="22"/>
              </w:rPr>
            </w:pPr>
            <w:del w:id="335" w:author="Atlas Hamzali" w:date="2023-04-23T19:15:00Z">
              <w:r w:rsidDel="00A058DF">
                <w:rPr>
                  <w:rFonts w:ascii="Times New Roman" w:eastAsia="Times New Roman" w:hAnsi="Times New Roman" w:cs="Times New Roman"/>
                  <w:sz w:val="22"/>
                  <w:szCs w:val="22"/>
                </w:rPr>
                <w:delText xml:space="preserve">User selects option to decline the request </w:delText>
              </w:r>
            </w:del>
          </w:p>
          <w:p w14:paraId="0590185A" w14:textId="2638DB33" w:rsidR="00114D67" w:rsidDel="00A058DF" w:rsidRDefault="00000000">
            <w:pPr>
              <w:numPr>
                <w:ilvl w:val="0"/>
                <w:numId w:val="1"/>
              </w:numPr>
              <w:rPr>
                <w:del w:id="336" w:author="Atlas Hamzali" w:date="2023-04-23T19:15:00Z"/>
                <w:rFonts w:ascii="Times New Roman" w:eastAsia="Times New Roman" w:hAnsi="Times New Roman" w:cs="Times New Roman"/>
                <w:sz w:val="22"/>
                <w:szCs w:val="22"/>
              </w:rPr>
            </w:pPr>
            <w:del w:id="337" w:author="Atlas Hamzali" w:date="2023-04-23T19:15:00Z">
              <w:r w:rsidDel="00A058DF">
                <w:rPr>
                  <w:rFonts w:ascii="Times New Roman" w:eastAsia="Times New Roman" w:hAnsi="Times New Roman" w:cs="Times New Roman"/>
                  <w:sz w:val="22"/>
                  <w:szCs w:val="22"/>
                </w:rPr>
                <w:delText>System requests confirmation to cancel</w:delText>
              </w:r>
            </w:del>
          </w:p>
          <w:p w14:paraId="0402F450" w14:textId="5AEA5F78" w:rsidR="00114D67" w:rsidDel="00A058DF" w:rsidRDefault="00000000">
            <w:pPr>
              <w:numPr>
                <w:ilvl w:val="0"/>
                <w:numId w:val="1"/>
              </w:numPr>
              <w:rPr>
                <w:del w:id="338" w:author="Atlas Hamzali" w:date="2023-04-23T19:15:00Z"/>
                <w:rFonts w:ascii="Times New Roman" w:eastAsia="Times New Roman" w:hAnsi="Times New Roman" w:cs="Times New Roman"/>
                <w:sz w:val="22"/>
                <w:szCs w:val="22"/>
              </w:rPr>
            </w:pPr>
            <w:del w:id="339" w:author="Atlas Hamzali" w:date="2023-04-23T19:15:00Z">
              <w:r w:rsidDel="00A058DF">
                <w:rPr>
                  <w:rFonts w:ascii="Times New Roman" w:eastAsia="Times New Roman" w:hAnsi="Times New Roman" w:cs="Times New Roman"/>
                  <w:sz w:val="22"/>
                  <w:szCs w:val="22"/>
                </w:rPr>
                <w:delText>User confirms intent</w:delText>
              </w:r>
            </w:del>
          </w:p>
          <w:p w14:paraId="00635CB6" w14:textId="6C5D69AA" w:rsidR="00114D67" w:rsidRDefault="00000000">
            <w:pPr>
              <w:numPr>
                <w:ilvl w:val="0"/>
                <w:numId w:val="1"/>
              </w:numPr>
              <w:rPr>
                <w:rFonts w:ascii="Times New Roman" w:eastAsia="Times New Roman" w:hAnsi="Times New Roman" w:cs="Times New Roman"/>
                <w:sz w:val="22"/>
                <w:szCs w:val="22"/>
              </w:rPr>
            </w:pPr>
            <w:del w:id="340" w:author="Atlas Hamzali" w:date="2023-04-23T19:15:00Z">
              <w:r w:rsidDel="00A058DF">
                <w:rPr>
                  <w:rFonts w:ascii="Times New Roman" w:eastAsia="Times New Roman" w:hAnsi="Times New Roman" w:cs="Times New Roman"/>
                  <w:sz w:val="22"/>
                  <w:szCs w:val="22"/>
                </w:rPr>
                <w:delText>System returns to the main screen</w:delText>
              </w:r>
            </w:del>
          </w:p>
        </w:tc>
      </w:tr>
      <w:tr w:rsidR="00114D67" w14:paraId="338C7893" w14:textId="77777777">
        <w:trPr>
          <w:trHeight w:val="578"/>
        </w:trPr>
        <w:tc>
          <w:tcPr>
            <w:tcW w:w="2329" w:type="dxa"/>
          </w:tcPr>
          <w:p w14:paraId="322CE54F" w14:textId="131D5E7C" w:rsidR="00114D67" w:rsidRDefault="00000000">
            <w:pPr>
              <w:rPr>
                <w:rFonts w:ascii="Times New Roman" w:eastAsia="Times New Roman" w:hAnsi="Times New Roman" w:cs="Times New Roman"/>
                <w:color w:val="FF0000"/>
                <w:sz w:val="22"/>
                <w:szCs w:val="22"/>
              </w:rPr>
            </w:pPr>
            <w:del w:id="341" w:author="Atlas Hamzali" w:date="2023-04-23T19:15:00Z">
              <w:r w:rsidDel="00A058DF">
                <w:rPr>
                  <w:rFonts w:ascii="Times New Roman" w:eastAsia="Times New Roman" w:hAnsi="Times New Roman" w:cs="Times New Roman"/>
                  <w:b/>
                  <w:color w:val="FF0000"/>
                  <w:sz w:val="22"/>
                  <w:szCs w:val="22"/>
                </w:rPr>
                <w:lastRenderedPageBreak/>
                <w:delText>Post Condition:</w:delText>
              </w:r>
            </w:del>
          </w:p>
        </w:tc>
        <w:tc>
          <w:tcPr>
            <w:tcW w:w="7763" w:type="dxa"/>
          </w:tcPr>
          <w:p w14:paraId="7F65E6C8" w14:textId="6F23BC67" w:rsidR="00114D67" w:rsidDel="00A058DF" w:rsidRDefault="00000000">
            <w:pPr>
              <w:numPr>
                <w:ilvl w:val="0"/>
                <w:numId w:val="32"/>
              </w:numPr>
              <w:rPr>
                <w:del w:id="342" w:author="Atlas Hamzali" w:date="2023-04-23T19:15:00Z"/>
                <w:rFonts w:ascii="Times New Roman" w:eastAsia="Times New Roman" w:hAnsi="Times New Roman" w:cs="Times New Roman"/>
                <w:sz w:val="22"/>
                <w:szCs w:val="22"/>
              </w:rPr>
            </w:pPr>
            <w:del w:id="343" w:author="Atlas Hamzali" w:date="2023-04-23T19:15:00Z">
              <w:r w:rsidDel="00A058DF">
                <w:rPr>
                  <w:rFonts w:ascii="Times New Roman" w:eastAsia="Times New Roman" w:hAnsi="Times New Roman" w:cs="Times New Roman"/>
                  <w:sz w:val="22"/>
                  <w:szCs w:val="22"/>
                </w:rPr>
                <w:delText>System provides the matches on the specified search functionalities.</w:delText>
              </w:r>
            </w:del>
          </w:p>
          <w:p w14:paraId="035373C2" w14:textId="130A7453" w:rsidR="00114D67" w:rsidRDefault="00000000">
            <w:pPr>
              <w:numPr>
                <w:ilvl w:val="0"/>
                <w:numId w:val="32"/>
              </w:numPr>
              <w:rPr>
                <w:rFonts w:ascii="Times New Roman" w:eastAsia="Times New Roman" w:hAnsi="Times New Roman" w:cs="Times New Roman"/>
                <w:sz w:val="22"/>
                <w:szCs w:val="22"/>
              </w:rPr>
            </w:pPr>
            <w:del w:id="344" w:author="Atlas Hamzali" w:date="2023-04-23T19:15:00Z">
              <w:r w:rsidDel="00A058DF">
                <w:rPr>
                  <w:rFonts w:ascii="Times New Roman" w:eastAsia="Times New Roman" w:hAnsi="Times New Roman" w:cs="Times New Roman"/>
                  <w:sz w:val="22"/>
                  <w:szCs w:val="22"/>
                </w:rPr>
                <w:delText>System notifies the users about the newly added matches on the system</w:delText>
              </w:r>
            </w:del>
          </w:p>
        </w:tc>
      </w:tr>
      <w:tr w:rsidR="00114D67" w14:paraId="4583DD83" w14:textId="77777777">
        <w:trPr>
          <w:trHeight w:val="74"/>
        </w:trPr>
        <w:tc>
          <w:tcPr>
            <w:tcW w:w="2329" w:type="dxa"/>
          </w:tcPr>
          <w:p w14:paraId="2EFA617E" w14:textId="1953F797" w:rsidR="00114D67" w:rsidRDefault="00000000">
            <w:pPr>
              <w:rPr>
                <w:rFonts w:ascii="Times New Roman" w:eastAsia="Times New Roman" w:hAnsi="Times New Roman" w:cs="Times New Roman"/>
                <w:color w:val="FF0000"/>
                <w:sz w:val="22"/>
                <w:szCs w:val="22"/>
              </w:rPr>
            </w:pPr>
            <w:del w:id="345" w:author="Atlas Hamzali" w:date="2023-04-23T19:15:00Z">
              <w:r w:rsidDel="00A058DF">
                <w:rPr>
                  <w:rFonts w:ascii="Times New Roman" w:eastAsia="Times New Roman" w:hAnsi="Times New Roman" w:cs="Times New Roman"/>
                  <w:b/>
                  <w:color w:val="FF0000"/>
                  <w:sz w:val="22"/>
                  <w:szCs w:val="22"/>
                </w:rPr>
                <w:delText>Requirements:</w:delText>
              </w:r>
            </w:del>
          </w:p>
        </w:tc>
        <w:tc>
          <w:tcPr>
            <w:tcW w:w="7763" w:type="dxa"/>
          </w:tcPr>
          <w:p w14:paraId="567AF132" w14:textId="6DB6CFEF" w:rsidR="00114D67" w:rsidRDefault="00000000">
            <w:pPr>
              <w:rPr>
                <w:rFonts w:ascii="Times New Roman" w:eastAsia="Times New Roman" w:hAnsi="Times New Roman" w:cs="Times New Roman"/>
                <w:sz w:val="22"/>
                <w:szCs w:val="22"/>
              </w:rPr>
            </w:pPr>
            <w:del w:id="346" w:author="Atlas Hamzali" w:date="2023-04-23T19:15:00Z">
              <w:r w:rsidDel="00A058DF">
                <w:rPr>
                  <w:rFonts w:ascii="Times New Roman" w:eastAsia="Times New Roman" w:hAnsi="Times New Roman" w:cs="Times New Roman"/>
                  <w:sz w:val="22"/>
                  <w:szCs w:val="22"/>
                </w:rPr>
                <w:delText>1 - The user shall provide information about the required clothing, 2 - The system shall verify that all the necessary information is provided, 3 - The system shall notify the user once a match is found, 4 - The user shall be able to accept or decline the clothing item.</w:delText>
              </w:r>
            </w:del>
          </w:p>
        </w:tc>
      </w:tr>
    </w:tbl>
    <w:p w14:paraId="6ED5B5F7" w14:textId="77777777" w:rsidR="00114D67" w:rsidRDefault="00114D67">
      <w:pPr>
        <w:rPr>
          <w:color w:val="FF0000"/>
        </w:rPr>
      </w:pPr>
    </w:p>
    <w:p w14:paraId="17B2BA98" w14:textId="77777777" w:rsidR="00114D67" w:rsidRDefault="00114D67"/>
    <w:p w14:paraId="3EAD286B" w14:textId="77777777" w:rsidR="00114D67" w:rsidRDefault="00000000">
      <w:pPr>
        <w:pStyle w:val="Heading3"/>
      </w:pPr>
      <w:bookmarkStart w:id="347" w:name="_wgw3aax9b9u2" w:colFirst="0" w:colLast="0"/>
      <w:bookmarkStart w:id="348" w:name="_Toc131283877"/>
      <w:bookmarkEnd w:id="347"/>
      <w:r>
        <w:t>Use Case 10</w:t>
      </w:r>
      <w:bookmarkEnd w:id="348"/>
    </w:p>
    <w:p w14:paraId="13F46A7D" w14:textId="77777777" w:rsidR="00114D67" w:rsidRDefault="00114D67"/>
    <w:tbl>
      <w:tblPr>
        <w:tblStyle w:val="ad"/>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1F6E908D" w14:textId="77777777">
        <w:tc>
          <w:tcPr>
            <w:tcW w:w="2329" w:type="dxa"/>
            <w:shd w:val="clear" w:color="auto" w:fill="31849B"/>
          </w:tcPr>
          <w:p w14:paraId="22A5FA2E" w14:textId="77777777" w:rsidR="00114D67" w:rsidRDefault="00000000">
            <w:pPr>
              <w:rPr>
                <w:color w:val="FFFFFF"/>
              </w:rPr>
            </w:pPr>
            <w:r>
              <w:rPr>
                <w:b/>
                <w:color w:val="FFFFFF"/>
              </w:rPr>
              <w:t>Use Case Number:</w:t>
            </w:r>
          </w:p>
        </w:tc>
        <w:tc>
          <w:tcPr>
            <w:tcW w:w="7763" w:type="dxa"/>
            <w:shd w:val="clear" w:color="auto" w:fill="31849B"/>
          </w:tcPr>
          <w:p w14:paraId="547B7619" w14:textId="77777777" w:rsidR="00114D67" w:rsidRDefault="00000000">
            <w:pPr>
              <w:rPr>
                <w:color w:val="FFFFFF"/>
              </w:rPr>
            </w:pPr>
            <w:r>
              <w:rPr>
                <w:color w:val="FFFFFF"/>
              </w:rPr>
              <w:t>UC-10</w:t>
            </w:r>
          </w:p>
        </w:tc>
      </w:tr>
      <w:tr w:rsidR="00114D67" w14:paraId="3CB513A2" w14:textId="77777777">
        <w:trPr>
          <w:trHeight w:val="74"/>
        </w:trPr>
        <w:tc>
          <w:tcPr>
            <w:tcW w:w="2329" w:type="dxa"/>
          </w:tcPr>
          <w:p w14:paraId="6FAC212D" w14:textId="77777777" w:rsidR="00114D67" w:rsidRDefault="00000000">
            <w:r>
              <w:rPr>
                <w:b/>
              </w:rPr>
              <w:t>Use Case Name:</w:t>
            </w:r>
          </w:p>
        </w:tc>
        <w:tc>
          <w:tcPr>
            <w:tcW w:w="7763" w:type="dxa"/>
          </w:tcPr>
          <w:p w14:paraId="39819EC7" w14:textId="7C064E91" w:rsidR="00114D67" w:rsidRDefault="00000000">
            <w:r>
              <w:rPr>
                <w:rFonts w:ascii="Times New Roman" w:eastAsia="Times New Roman" w:hAnsi="Times New Roman" w:cs="Times New Roman"/>
                <w:sz w:val="22"/>
                <w:szCs w:val="22"/>
              </w:rPr>
              <w:t>Provide Donation Feedback</w:t>
            </w:r>
            <w:ins w:id="349" w:author="Atlas Hamzali" w:date="2023-04-23T19:16:00Z">
              <w:r w:rsidR="00A058DF">
                <w:rPr>
                  <w:rFonts w:ascii="Times New Roman" w:eastAsia="Times New Roman" w:hAnsi="Times New Roman" w:cs="Times New Roman"/>
                  <w:sz w:val="22"/>
                  <w:szCs w:val="22"/>
                </w:rPr>
                <w:t xml:space="preserve"> Report</w:t>
              </w:r>
            </w:ins>
          </w:p>
        </w:tc>
      </w:tr>
      <w:tr w:rsidR="00114D67" w14:paraId="47DD6A52" w14:textId="77777777">
        <w:trPr>
          <w:trHeight w:val="74"/>
        </w:trPr>
        <w:tc>
          <w:tcPr>
            <w:tcW w:w="2329" w:type="dxa"/>
          </w:tcPr>
          <w:p w14:paraId="09BEF17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7D412961" w14:textId="2EB1BFC2" w:rsidR="00114D67" w:rsidRDefault="00000000">
            <w:pPr>
              <w:rPr>
                <w:rFonts w:ascii="Times New Roman" w:eastAsia="Times New Roman" w:hAnsi="Times New Roman" w:cs="Times New Roman"/>
                <w:sz w:val="22"/>
                <w:szCs w:val="22"/>
              </w:rPr>
            </w:pPr>
            <w:del w:id="350" w:author="Atlas Hamzali" w:date="2023-04-23T19:16:00Z">
              <w:r w:rsidDel="00A058DF">
                <w:rPr>
                  <w:rFonts w:ascii="Times New Roman" w:eastAsia="Times New Roman" w:hAnsi="Times New Roman" w:cs="Times New Roman"/>
                  <w:sz w:val="22"/>
                  <w:szCs w:val="22"/>
                </w:rPr>
                <w:delText>User</w:delText>
              </w:r>
            </w:del>
            <w:proofErr w:type="spellStart"/>
            <w:ins w:id="351" w:author="Atlas Hamzali" w:date="2023-04-23T19:16:00Z">
              <w:r w:rsidR="00A058DF">
                <w:rPr>
                  <w:rFonts w:ascii="Times New Roman" w:eastAsia="Times New Roman" w:hAnsi="Times New Roman" w:cs="Times New Roman"/>
                  <w:sz w:val="22"/>
                  <w:szCs w:val="22"/>
                </w:rPr>
                <w:t>Donee</w:t>
              </w:r>
            </w:ins>
            <w:proofErr w:type="spellEnd"/>
          </w:p>
        </w:tc>
      </w:tr>
      <w:tr w:rsidR="00114D67" w14:paraId="598670A7" w14:textId="77777777">
        <w:trPr>
          <w:trHeight w:val="74"/>
        </w:trPr>
        <w:tc>
          <w:tcPr>
            <w:tcW w:w="2329" w:type="dxa"/>
          </w:tcPr>
          <w:p w14:paraId="14449DD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2767F09D" w14:textId="40A22844"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After a request made by </w:t>
            </w:r>
            <w:del w:id="352" w:author="Atlas Hamzali" w:date="2023-04-23T19:16:00Z">
              <w:r w:rsidDel="00A058DF">
                <w:rPr>
                  <w:rFonts w:ascii="Times New Roman" w:eastAsia="Times New Roman" w:hAnsi="Times New Roman" w:cs="Times New Roman"/>
                  <w:sz w:val="22"/>
                  <w:szCs w:val="22"/>
                </w:rPr>
                <w:delText>users</w:delText>
              </w:r>
            </w:del>
            <w:proofErr w:type="spellStart"/>
            <w:ins w:id="353" w:author="Atlas Hamzali" w:date="2023-04-23T19:16:00Z">
              <w:r w:rsidR="00A058DF">
                <w:rPr>
                  <w:rFonts w:ascii="Times New Roman" w:eastAsia="Times New Roman" w:hAnsi="Times New Roman" w:cs="Times New Roman"/>
                  <w:sz w:val="22"/>
                  <w:szCs w:val="22"/>
                </w:rPr>
                <w:t>donee</w:t>
              </w:r>
            </w:ins>
            <w:proofErr w:type="spellEnd"/>
            <w:r>
              <w:rPr>
                <w:rFonts w:ascii="Times New Roman" w:eastAsia="Times New Roman" w:hAnsi="Times New Roman" w:cs="Times New Roman"/>
                <w:sz w:val="22"/>
                <w:szCs w:val="22"/>
              </w:rPr>
              <w:t xml:space="preserve">, </w:t>
            </w:r>
            <w:del w:id="354" w:author="Atlas Hamzali" w:date="2023-04-23T19:16:00Z">
              <w:r w:rsidDel="00A058DF">
                <w:rPr>
                  <w:rFonts w:ascii="Times New Roman" w:eastAsia="Times New Roman" w:hAnsi="Times New Roman" w:cs="Times New Roman"/>
                  <w:sz w:val="22"/>
                  <w:szCs w:val="22"/>
                </w:rPr>
                <w:delText xml:space="preserve">users </w:delText>
              </w:r>
            </w:del>
            <w:proofErr w:type="spellStart"/>
            <w:ins w:id="355" w:author="Atlas Hamzali" w:date="2023-04-23T19:16: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proofErr w:type="gramStart"/>
            <w:r>
              <w:rPr>
                <w:rFonts w:ascii="Times New Roman" w:eastAsia="Times New Roman" w:hAnsi="Times New Roman" w:cs="Times New Roman"/>
                <w:sz w:val="22"/>
                <w:szCs w:val="22"/>
              </w:rPr>
              <w:t>are</w:t>
            </w:r>
            <w:proofErr w:type="gramEnd"/>
            <w:r>
              <w:rPr>
                <w:rFonts w:ascii="Times New Roman" w:eastAsia="Times New Roman" w:hAnsi="Times New Roman" w:cs="Times New Roman"/>
                <w:sz w:val="22"/>
                <w:szCs w:val="22"/>
              </w:rPr>
              <w:t xml:space="preserve"> free to provide feedback for the clothes (ex: condition is same/not same as described by the donator). These feedbacks are added to the feedback board of the personal accounts who donated the </w:t>
            </w:r>
            <w:proofErr w:type="gramStart"/>
            <w:r>
              <w:rPr>
                <w:rFonts w:ascii="Times New Roman" w:eastAsia="Times New Roman" w:hAnsi="Times New Roman" w:cs="Times New Roman"/>
                <w:sz w:val="22"/>
                <w:szCs w:val="22"/>
              </w:rPr>
              <w:t>particular clothes</w:t>
            </w:r>
            <w:proofErr w:type="gramEnd"/>
            <w:r>
              <w:rPr>
                <w:rFonts w:ascii="Times New Roman" w:eastAsia="Times New Roman" w:hAnsi="Times New Roman" w:cs="Times New Roman"/>
                <w:sz w:val="22"/>
                <w:szCs w:val="22"/>
              </w:rPr>
              <w:t>.</w:t>
            </w:r>
          </w:p>
        </w:tc>
      </w:tr>
      <w:tr w:rsidR="00114D67" w14:paraId="156E58CA" w14:textId="77777777">
        <w:trPr>
          <w:trHeight w:val="74"/>
        </w:trPr>
        <w:tc>
          <w:tcPr>
            <w:tcW w:w="2329" w:type="dxa"/>
          </w:tcPr>
          <w:p w14:paraId="159CAAA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364BCFC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R3</w:t>
            </w:r>
          </w:p>
        </w:tc>
      </w:tr>
      <w:tr w:rsidR="00114D67" w14:paraId="47326BB4" w14:textId="77777777">
        <w:trPr>
          <w:trHeight w:val="357"/>
        </w:trPr>
        <w:tc>
          <w:tcPr>
            <w:tcW w:w="2329" w:type="dxa"/>
          </w:tcPr>
          <w:p w14:paraId="4550F4E8"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4DD0329C" w14:textId="50571B68"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External - </w:t>
            </w:r>
            <w:del w:id="356" w:author="Atlas Hamzali" w:date="2023-04-23T19:16:00Z">
              <w:r w:rsidDel="00A058DF">
                <w:rPr>
                  <w:rFonts w:ascii="Times New Roman" w:eastAsia="Times New Roman" w:hAnsi="Times New Roman" w:cs="Times New Roman"/>
                  <w:sz w:val="22"/>
                  <w:szCs w:val="22"/>
                </w:rPr>
                <w:delText xml:space="preserve">Users </w:delText>
              </w:r>
            </w:del>
            <w:proofErr w:type="spellStart"/>
            <w:ins w:id="357" w:author="Atlas Hamzali" w:date="2023-04-23T19:16: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provide feedback for the requested donations</w:t>
            </w:r>
          </w:p>
        </w:tc>
      </w:tr>
      <w:tr w:rsidR="00114D67" w14:paraId="2718894A" w14:textId="77777777">
        <w:trPr>
          <w:trHeight w:val="74"/>
        </w:trPr>
        <w:tc>
          <w:tcPr>
            <w:tcW w:w="2329" w:type="dxa"/>
          </w:tcPr>
          <w:p w14:paraId="745ABAD8"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57BEE43B" w14:textId="77777777" w:rsidR="00114D67" w:rsidRDefault="00000000">
            <w:pPr>
              <w:numPr>
                <w:ilvl w:val="0"/>
                <w:numId w:val="33"/>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has been set up and configured.</w:t>
            </w:r>
          </w:p>
          <w:p w14:paraId="51469DB3" w14:textId="77777777" w:rsidR="00114D67" w:rsidRDefault="00000000">
            <w:pPr>
              <w:numPr>
                <w:ilvl w:val="0"/>
                <w:numId w:val="33"/>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is running and is open.</w:t>
            </w:r>
          </w:p>
          <w:p w14:paraId="1D1CB5F2" w14:textId="6965FAC6" w:rsidR="00114D67" w:rsidRDefault="00000000">
            <w:pPr>
              <w:numPr>
                <w:ilvl w:val="0"/>
                <w:numId w:val="33"/>
              </w:numPr>
              <w:rPr>
                <w:rFonts w:ascii="Times New Roman" w:eastAsia="Times New Roman" w:hAnsi="Times New Roman" w:cs="Times New Roman"/>
                <w:sz w:val="22"/>
                <w:szCs w:val="22"/>
              </w:rPr>
            </w:pPr>
            <w:del w:id="358" w:author="Atlas Hamzali" w:date="2023-04-23T19:16:00Z">
              <w:r w:rsidDel="00A058DF">
                <w:rPr>
                  <w:rFonts w:ascii="Times New Roman" w:eastAsia="Times New Roman" w:hAnsi="Times New Roman" w:cs="Times New Roman"/>
                  <w:sz w:val="22"/>
                  <w:szCs w:val="22"/>
                </w:rPr>
                <w:delText xml:space="preserve">User </w:delText>
              </w:r>
            </w:del>
            <w:proofErr w:type="spellStart"/>
            <w:ins w:id="359" w:author="Atlas Hamzali" w:date="2023-04-23T19:16: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 xml:space="preserve">has accessed website using </w:t>
            </w:r>
            <w:proofErr w:type="gramStart"/>
            <w:r>
              <w:rPr>
                <w:rFonts w:ascii="Times New Roman" w:eastAsia="Times New Roman" w:hAnsi="Times New Roman" w:cs="Times New Roman"/>
                <w:sz w:val="22"/>
                <w:szCs w:val="22"/>
              </w:rPr>
              <w:t>URL</w:t>
            </w:r>
            <w:proofErr w:type="gramEnd"/>
          </w:p>
          <w:p w14:paraId="717CB730" w14:textId="43BCA2F7" w:rsidR="00114D67" w:rsidRDefault="00000000">
            <w:pPr>
              <w:numPr>
                <w:ilvl w:val="0"/>
                <w:numId w:val="33"/>
              </w:numPr>
              <w:rPr>
                <w:rFonts w:ascii="Times New Roman" w:eastAsia="Times New Roman" w:hAnsi="Times New Roman" w:cs="Times New Roman"/>
                <w:sz w:val="22"/>
                <w:szCs w:val="22"/>
              </w:rPr>
            </w:pPr>
            <w:del w:id="360" w:author="Atlas Hamzali" w:date="2023-04-23T19:16:00Z">
              <w:r w:rsidDel="00A058DF">
                <w:rPr>
                  <w:rFonts w:ascii="Times New Roman" w:eastAsia="Times New Roman" w:hAnsi="Times New Roman" w:cs="Times New Roman"/>
                  <w:sz w:val="22"/>
                  <w:szCs w:val="22"/>
                </w:rPr>
                <w:delText xml:space="preserve">User </w:delText>
              </w:r>
            </w:del>
            <w:proofErr w:type="spellStart"/>
            <w:ins w:id="361" w:author="Atlas Hamzali" w:date="2023-04-23T19:16: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 xml:space="preserve">authorized himself and signed into the </w:t>
            </w:r>
            <w:proofErr w:type="gramStart"/>
            <w:r>
              <w:rPr>
                <w:rFonts w:ascii="Times New Roman" w:eastAsia="Times New Roman" w:hAnsi="Times New Roman" w:cs="Times New Roman"/>
                <w:sz w:val="22"/>
                <w:szCs w:val="22"/>
              </w:rPr>
              <w:t>account</w:t>
            </w:r>
            <w:proofErr w:type="gramEnd"/>
          </w:p>
          <w:p w14:paraId="588CA811" w14:textId="273A323A" w:rsidR="00114D67" w:rsidRDefault="00000000">
            <w:pPr>
              <w:numPr>
                <w:ilvl w:val="0"/>
                <w:numId w:val="33"/>
              </w:numPr>
              <w:rPr>
                <w:rFonts w:ascii="Times New Roman" w:eastAsia="Times New Roman" w:hAnsi="Times New Roman" w:cs="Times New Roman"/>
                <w:sz w:val="22"/>
                <w:szCs w:val="22"/>
              </w:rPr>
            </w:pPr>
            <w:del w:id="362" w:author="Atlas Hamzali" w:date="2023-04-23T19:16:00Z">
              <w:r w:rsidDel="00A058DF">
                <w:rPr>
                  <w:rFonts w:ascii="Times New Roman" w:eastAsia="Times New Roman" w:hAnsi="Times New Roman" w:cs="Times New Roman"/>
                  <w:sz w:val="22"/>
                  <w:szCs w:val="22"/>
                </w:rPr>
                <w:delText xml:space="preserve">User </w:delText>
              </w:r>
            </w:del>
            <w:proofErr w:type="spellStart"/>
            <w:ins w:id="363" w:author="Atlas Hamzali" w:date="2023-04-23T19:16: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requested for the donation</w:t>
            </w:r>
          </w:p>
        </w:tc>
      </w:tr>
      <w:tr w:rsidR="00114D67" w14:paraId="532C28E0" w14:textId="77777777">
        <w:trPr>
          <w:trHeight w:val="74"/>
        </w:trPr>
        <w:tc>
          <w:tcPr>
            <w:tcW w:w="2329" w:type="dxa"/>
          </w:tcPr>
          <w:p w14:paraId="7357B20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06567238" w14:textId="08E1AF77" w:rsidR="00114D67" w:rsidRDefault="00000000">
            <w:pPr>
              <w:numPr>
                <w:ilvl w:val="0"/>
                <w:numId w:val="40"/>
              </w:numPr>
              <w:rPr>
                <w:rFonts w:ascii="Times New Roman" w:eastAsia="Times New Roman" w:hAnsi="Times New Roman" w:cs="Times New Roman"/>
                <w:sz w:val="22"/>
                <w:szCs w:val="22"/>
              </w:rPr>
            </w:pPr>
            <w:del w:id="364" w:author="Atlas Hamzali" w:date="2023-04-23T19:16:00Z">
              <w:r w:rsidDel="00A058DF">
                <w:rPr>
                  <w:rFonts w:ascii="Times New Roman" w:eastAsia="Times New Roman" w:hAnsi="Times New Roman" w:cs="Times New Roman"/>
                  <w:sz w:val="22"/>
                  <w:szCs w:val="22"/>
                </w:rPr>
                <w:delText xml:space="preserve">User </w:delText>
              </w:r>
            </w:del>
            <w:proofErr w:type="spellStart"/>
            <w:ins w:id="365" w:author="Atlas Hamzali" w:date="2023-04-23T19:16: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 xml:space="preserve">opens the feedback panel after the request is </w:t>
            </w:r>
            <w:proofErr w:type="gramStart"/>
            <w:r>
              <w:rPr>
                <w:rFonts w:ascii="Times New Roman" w:eastAsia="Times New Roman" w:hAnsi="Times New Roman" w:cs="Times New Roman"/>
                <w:sz w:val="22"/>
                <w:szCs w:val="22"/>
              </w:rPr>
              <w:t>completed</w:t>
            </w:r>
            <w:proofErr w:type="gramEnd"/>
          </w:p>
          <w:p w14:paraId="3D688B90" w14:textId="77777777" w:rsidR="00114D67" w:rsidRDefault="00000000">
            <w:pPr>
              <w:numPr>
                <w:ilvl w:val="0"/>
                <w:numId w:val="4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asks the user to provide some feedback not more than 50 </w:t>
            </w:r>
            <w:proofErr w:type="gramStart"/>
            <w:r>
              <w:rPr>
                <w:rFonts w:ascii="Times New Roman" w:eastAsia="Times New Roman" w:hAnsi="Times New Roman" w:cs="Times New Roman"/>
                <w:sz w:val="22"/>
                <w:szCs w:val="22"/>
              </w:rPr>
              <w:t>words</w:t>
            </w:r>
            <w:proofErr w:type="gramEnd"/>
          </w:p>
          <w:p w14:paraId="6EBED625" w14:textId="6B4F128D" w:rsidR="00114D67" w:rsidRDefault="00000000">
            <w:pPr>
              <w:numPr>
                <w:ilvl w:val="0"/>
                <w:numId w:val="40"/>
              </w:numPr>
              <w:rPr>
                <w:rFonts w:ascii="Times New Roman" w:eastAsia="Times New Roman" w:hAnsi="Times New Roman" w:cs="Times New Roman"/>
                <w:sz w:val="22"/>
                <w:szCs w:val="22"/>
              </w:rPr>
            </w:pPr>
            <w:del w:id="366" w:author="Atlas Hamzali" w:date="2023-04-23T19:16:00Z">
              <w:r w:rsidDel="00A058DF">
                <w:rPr>
                  <w:rFonts w:ascii="Times New Roman" w:eastAsia="Times New Roman" w:hAnsi="Times New Roman" w:cs="Times New Roman"/>
                  <w:sz w:val="22"/>
                  <w:szCs w:val="22"/>
                </w:rPr>
                <w:delText xml:space="preserve">User </w:delText>
              </w:r>
            </w:del>
            <w:proofErr w:type="spellStart"/>
            <w:ins w:id="367" w:author="Atlas Hamzali" w:date="2023-04-23T19:16: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 xml:space="preserve">provides the </w:t>
            </w:r>
            <w:proofErr w:type="gramStart"/>
            <w:r>
              <w:rPr>
                <w:rFonts w:ascii="Times New Roman" w:eastAsia="Times New Roman" w:hAnsi="Times New Roman" w:cs="Times New Roman"/>
                <w:sz w:val="22"/>
                <w:szCs w:val="22"/>
              </w:rPr>
              <w:t>feedback</w:t>
            </w:r>
            <w:proofErr w:type="gramEnd"/>
          </w:p>
          <w:p w14:paraId="2A2A4A8B" w14:textId="77777777" w:rsidR="00114D67" w:rsidRDefault="00000000">
            <w:pPr>
              <w:numPr>
                <w:ilvl w:val="0"/>
                <w:numId w:val="4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verifies that the constraint is met. </w:t>
            </w:r>
          </w:p>
          <w:p w14:paraId="337A8F23" w14:textId="77777777" w:rsidR="00114D67" w:rsidRDefault="00000000">
            <w:pPr>
              <w:numPr>
                <w:ilvl w:val="0"/>
                <w:numId w:val="1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the word count is higher, then return to the step </w:t>
            </w:r>
            <w:proofErr w:type="gramStart"/>
            <w:r>
              <w:rPr>
                <w:rFonts w:ascii="Times New Roman" w:eastAsia="Times New Roman" w:hAnsi="Times New Roman" w:cs="Times New Roman"/>
                <w:sz w:val="22"/>
                <w:szCs w:val="22"/>
              </w:rPr>
              <w:t>2</w:t>
            </w:r>
            <w:proofErr w:type="gramEnd"/>
          </w:p>
          <w:p w14:paraId="7FD206FB" w14:textId="29064524" w:rsidR="00114D67" w:rsidRDefault="00000000">
            <w:pPr>
              <w:numPr>
                <w:ilvl w:val="0"/>
                <w:numId w:val="40"/>
              </w:numPr>
              <w:rPr>
                <w:rFonts w:ascii="Times New Roman" w:eastAsia="Times New Roman" w:hAnsi="Times New Roman" w:cs="Times New Roman"/>
                <w:sz w:val="22"/>
                <w:szCs w:val="22"/>
              </w:rPr>
            </w:pPr>
            <w:del w:id="368" w:author="Atlas Hamzali" w:date="2023-04-23T19:16:00Z">
              <w:r w:rsidDel="00A058DF">
                <w:rPr>
                  <w:rFonts w:ascii="Times New Roman" w:eastAsia="Times New Roman" w:hAnsi="Times New Roman" w:cs="Times New Roman"/>
                  <w:sz w:val="22"/>
                  <w:szCs w:val="22"/>
                </w:rPr>
                <w:delText xml:space="preserve">User </w:delText>
              </w:r>
            </w:del>
            <w:proofErr w:type="spellStart"/>
            <w:ins w:id="369" w:author="Atlas Hamzali" w:date="2023-04-23T19:16: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 xml:space="preserve">submits the </w:t>
            </w:r>
            <w:proofErr w:type="gramStart"/>
            <w:r>
              <w:rPr>
                <w:rFonts w:ascii="Times New Roman" w:eastAsia="Times New Roman" w:hAnsi="Times New Roman" w:cs="Times New Roman"/>
                <w:sz w:val="22"/>
                <w:szCs w:val="22"/>
              </w:rPr>
              <w:t>feedback</w:t>
            </w:r>
            <w:proofErr w:type="gramEnd"/>
            <w:r>
              <w:rPr>
                <w:rFonts w:ascii="Times New Roman" w:eastAsia="Times New Roman" w:hAnsi="Times New Roman" w:cs="Times New Roman"/>
                <w:sz w:val="22"/>
                <w:szCs w:val="22"/>
              </w:rPr>
              <w:t xml:space="preserve"> </w:t>
            </w:r>
          </w:p>
          <w:p w14:paraId="3762C026" w14:textId="77777777" w:rsidR="00114D67" w:rsidRDefault="00000000">
            <w:pPr>
              <w:numPr>
                <w:ilvl w:val="0"/>
                <w:numId w:val="4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feedback is uploaded to the banner of donator </w:t>
            </w:r>
            <w:proofErr w:type="gramStart"/>
            <w:r>
              <w:rPr>
                <w:rFonts w:ascii="Times New Roman" w:eastAsia="Times New Roman" w:hAnsi="Times New Roman" w:cs="Times New Roman"/>
                <w:sz w:val="22"/>
                <w:szCs w:val="22"/>
              </w:rPr>
              <w:t>automatically</w:t>
            </w:r>
            <w:proofErr w:type="gramEnd"/>
          </w:p>
          <w:p w14:paraId="62723A1C" w14:textId="77777777" w:rsidR="00114D67" w:rsidRDefault="00000000">
            <w:pPr>
              <w:numPr>
                <w:ilvl w:val="0"/>
                <w:numId w:val="40"/>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successfully completes feedback mechanism</w:t>
            </w:r>
          </w:p>
        </w:tc>
      </w:tr>
      <w:tr w:rsidR="00114D67" w14:paraId="4A3282A7" w14:textId="77777777">
        <w:trPr>
          <w:trHeight w:val="74"/>
        </w:trPr>
        <w:tc>
          <w:tcPr>
            <w:tcW w:w="2329" w:type="dxa"/>
          </w:tcPr>
          <w:p w14:paraId="6028F80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1EBF4E6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2 in the success scenario System will display the option to Cancel the feedback process. The following steps would occur: </w:t>
            </w:r>
          </w:p>
          <w:p w14:paraId="2C2E9710" w14:textId="52E6420F"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1.</w:t>
            </w:r>
            <w:r>
              <w:rPr>
                <w:rFonts w:ascii="Times New Roman" w:eastAsia="Times New Roman" w:hAnsi="Times New Roman" w:cs="Times New Roman"/>
                <w:sz w:val="22"/>
                <w:szCs w:val="22"/>
              </w:rPr>
              <w:tab/>
            </w:r>
            <w:del w:id="370" w:author="Atlas Hamzali" w:date="2023-04-23T19:16:00Z">
              <w:r w:rsidDel="00A058DF">
                <w:rPr>
                  <w:rFonts w:ascii="Times New Roman" w:eastAsia="Times New Roman" w:hAnsi="Times New Roman" w:cs="Times New Roman"/>
                  <w:sz w:val="22"/>
                  <w:szCs w:val="22"/>
                </w:rPr>
                <w:delText xml:space="preserve">User </w:delText>
              </w:r>
            </w:del>
            <w:proofErr w:type="spellStart"/>
            <w:ins w:id="371" w:author="Atlas Hamzali" w:date="2023-04-23T19:16: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selects option to cancel the process</w:t>
            </w:r>
          </w:p>
          <w:p w14:paraId="126600A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Pr>
                <w:rFonts w:ascii="Times New Roman" w:eastAsia="Times New Roman" w:hAnsi="Times New Roman" w:cs="Times New Roman"/>
                <w:sz w:val="22"/>
                <w:szCs w:val="22"/>
              </w:rPr>
              <w:tab/>
              <w:t>System requests confirmation to cancel</w:t>
            </w:r>
          </w:p>
          <w:p w14:paraId="6E33D737" w14:textId="60499F45"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Pr>
                <w:rFonts w:ascii="Times New Roman" w:eastAsia="Times New Roman" w:hAnsi="Times New Roman" w:cs="Times New Roman"/>
                <w:sz w:val="22"/>
                <w:szCs w:val="22"/>
              </w:rPr>
              <w:tab/>
            </w:r>
            <w:del w:id="372" w:author="Atlas Hamzali" w:date="2023-04-23T19:16:00Z">
              <w:r w:rsidDel="00A058DF">
                <w:rPr>
                  <w:rFonts w:ascii="Times New Roman" w:eastAsia="Times New Roman" w:hAnsi="Times New Roman" w:cs="Times New Roman"/>
                  <w:sz w:val="22"/>
                  <w:szCs w:val="22"/>
                </w:rPr>
                <w:delText xml:space="preserve">User </w:delText>
              </w:r>
            </w:del>
            <w:proofErr w:type="spellStart"/>
            <w:ins w:id="373" w:author="Atlas Hamzali" w:date="2023-04-23T19:16: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 xml:space="preserve">confirms </w:t>
            </w:r>
          </w:p>
          <w:p w14:paraId="55D43CE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Pr>
                <w:rFonts w:ascii="Times New Roman" w:eastAsia="Times New Roman" w:hAnsi="Times New Roman" w:cs="Times New Roman"/>
                <w:sz w:val="22"/>
                <w:szCs w:val="22"/>
              </w:rPr>
              <w:tab/>
              <w:t>System returns to main screen</w:t>
            </w:r>
          </w:p>
        </w:tc>
      </w:tr>
      <w:tr w:rsidR="00114D67" w14:paraId="400C3087" w14:textId="77777777">
        <w:trPr>
          <w:trHeight w:val="74"/>
        </w:trPr>
        <w:tc>
          <w:tcPr>
            <w:tcW w:w="2329" w:type="dxa"/>
          </w:tcPr>
          <w:p w14:paraId="0ECB14BE"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lastRenderedPageBreak/>
              <w:t>Post Condition:</w:t>
            </w:r>
          </w:p>
        </w:tc>
        <w:tc>
          <w:tcPr>
            <w:tcW w:w="7763" w:type="dxa"/>
          </w:tcPr>
          <w:p w14:paraId="1FE768DC" w14:textId="5BF19E72"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w:t>
            </w:r>
            <w:del w:id="374" w:author="Atlas Hamzali" w:date="2023-04-23T19:16:00Z">
              <w:r w:rsidDel="00A058DF">
                <w:rPr>
                  <w:rFonts w:ascii="Times New Roman" w:eastAsia="Times New Roman" w:hAnsi="Times New Roman" w:cs="Times New Roman"/>
                  <w:sz w:val="22"/>
                  <w:szCs w:val="22"/>
                </w:rPr>
                <w:delText xml:space="preserve">User </w:delText>
              </w:r>
            </w:del>
            <w:proofErr w:type="spellStart"/>
            <w:ins w:id="375" w:author="Atlas Hamzali" w:date="2023-04-23T19:16: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 xml:space="preserve">did not complete the feedback providing process. System does not store the </w:t>
            </w:r>
            <w:del w:id="376" w:author="Atlas Hamzali" w:date="2023-04-23T19:16:00Z">
              <w:r w:rsidDel="00A058DF">
                <w:rPr>
                  <w:rFonts w:ascii="Times New Roman" w:eastAsia="Times New Roman" w:hAnsi="Times New Roman" w:cs="Times New Roman"/>
                  <w:sz w:val="22"/>
                  <w:szCs w:val="22"/>
                </w:rPr>
                <w:delText xml:space="preserve">Users’ </w:delText>
              </w:r>
            </w:del>
            <w:proofErr w:type="spellStart"/>
            <w:ins w:id="377" w:author="Atlas Hamzali" w:date="2023-04-23T19:16:00Z">
              <w:r w:rsidR="00A058DF">
                <w:rPr>
                  <w:rFonts w:ascii="Times New Roman" w:eastAsia="Times New Roman" w:hAnsi="Times New Roman" w:cs="Times New Roman"/>
                  <w:sz w:val="22"/>
                  <w:szCs w:val="22"/>
                </w:rPr>
                <w:t>Donee</w:t>
              </w:r>
            </w:ins>
            <w:ins w:id="378" w:author="Atlas Hamzali" w:date="2023-04-23T19:17:00Z">
              <w:r w:rsidR="00A058DF">
                <w:rPr>
                  <w:rFonts w:ascii="Times New Roman" w:eastAsia="Times New Roman" w:hAnsi="Times New Roman" w:cs="Times New Roman"/>
                  <w:sz w:val="22"/>
                  <w:szCs w:val="22"/>
                </w:rPr>
                <w:t>s’</w:t>
              </w:r>
            </w:ins>
            <w:proofErr w:type="spellEnd"/>
            <w:ins w:id="379" w:author="Atlas Hamzali" w:date="2023-04-23T19:16:00Z">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feedback.</w:t>
            </w:r>
          </w:p>
          <w:p w14:paraId="0BAE7D5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Main (Success) Flow 6: The feedback is displayed on the dashboard of the donor</w:t>
            </w:r>
          </w:p>
        </w:tc>
      </w:tr>
      <w:tr w:rsidR="00114D67" w14:paraId="3B6501D3" w14:textId="77777777">
        <w:trPr>
          <w:trHeight w:val="786"/>
        </w:trPr>
        <w:tc>
          <w:tcPr>
            <w:tcW w:w="2329" w:type="dxa"/>
          </w:tcPr>
          <w:p w14:paraId="2EAE796B"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7674D78F" w14:textId="0FE5D4D8"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 The </w:t>
            </w:r>
            <w:del w:id="380" w:author="Atlas Hamzali" w:date="2023-04-23T19:17:00Z">
              <w:r w:rsidDel="00A058DF">
                <w:rPr>
                  <w:rFonts w:ascii="Times New Roman" w:eastAsia="Times New Roman" w:hAnsi="Times New Roman" w:cs="Times New Roman"/>
                  <w:sz w:val="22"/>
                  <w:szCs w:val="22"/>
                </w:rPr>
                <w:delText xml:space="preserve">user </w:delText>
              </w:r>
            </w:del>
            <w:proofErr w:type="spellStart"/>
            <w:ins w:id="381" w:author="Atlas Hamzali" w:date="2023-04-23T19:17: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 xml:space="preserve">shall provide feedback not more than 50 words. </w:t>
            </w:r>
          </w:p>
          <w:p w14:paraId="7B7E730B" w14:textId="2C3D67CD"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 The </w:t>
            </w:r>
            <w:del w:id="382" w:author="Atlas Hamzali" w:date="2023-04-23T19:17:00Z">
              <w:r w:rsidDel="00A058DF">
                <w:rPr>
                  <w:rFonts w:ascii="Times New Roman" w:eastAsia="Times New Roman" w:hAnsi="Times New Roman" w:cs="Times New Roman"/>
                  <w:sz w:val="22"/>
                  <w:szCs w:val="22"/>
                </w:rPr>
                <w:delText xml:space="preserve">user </w:delText>
              </w:r>
            </w:del>
            <w:proofErr w:type="spellStart"/>
            <w:ins w:id="383" w:author="Atlas Hamzali" w:date="2023-04-23T19:17: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shall be able to cancel the process if needed</w:t>
            </w:r>
          </w:p>
          <w:p w14:paraId="3D1074F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w:t>
            </w:r>
            <w:proofErr w:type="gramStart"/>
            <w:r>
              <w:rPr>
                <w:rFonts w:ascii="Times New Roman" w:eastAsia="Times New Roman" w:hAnsi="Times New Roman" w:cs="Times New Roman"/>
                <w:sz w:val="22"/>
                <w:szCs w:val="22"/>
              </w:rPr>
              <w:t>-  The</w:t>
            </w:r>
            <w:proofErr w:type="gramEnd"/>
            <w:r>
              <w:rPr>
                <w:rFonts w:ascii="Times New Roman" w:eastAsia="Times New Roman" w:hAnsi="Times New Roman" w:cs="Times New Roman"/>
                <w:sz w:val="22"/>
                <w:szCs w:val="22"/>
              </w:rPr>
              <w:t xml:space="preserve"> feedback should be displayed on the donor’s account.</w:t>
            </w:r>
          </w:p>
        </w:tc>
      </w:tr>
    </w:tbl>
    <w:p w14:paraId="2D03D56B" w14:textId="77777777" w:rsidR="00114D67" w:rsidRDefault="00114D67">
      <w:pPr>
        <w:pStyle w:val="Heading3"/>
      </w:pPr>
      <w:bookmarkStart w:id="384" w:name="_tgib8kersupg" w:colFirst="0" w:colLast="0"/>
      <w:bookmarkEnd w:id="384"/>
    </w:p>
    <w:p w14:paraId="071F3494" w14:textId="77777777" w:rsidR="00114D67" w:rsidRDefault="00114D67">
      <w:pPr>
        <w:pStyle w:val="Heading3"/>
      </w:pPr>
      <w:bookmarkStart w:id="385" w:name="_6ak1k8jeilgs" w:colFirst="0" w:colLast="0"/>
      <w:bookmarkEnd w:id="385"/>
    </w:p>
    <w:p w14:paraId="5330C8E9" w14:textId="77777777" w:rsidR="00114D67" w:rsidRDefault="00000000">
      <w:pPr>
        <w:pStyle w:val="Heading3"/>
      </w:pPr>
      <w:bookmarkStart w:id="386" w:name="_nexqh775lxbe" w:colFirst="0" w:colLast="0"/>
      <w:bookmarkStart w:id="387" w:name="_Toc131283878"/>
      <w:bookmarkEnd w:id="386"/>
      <w:r>
        <w:t>Use Case 11</w:t>
      </w:r>
      <w:bookmarkEnd w:id="387"/>
    </w:p>
    <w:p w14:paraId="119886DD" w14:textId="77777777" w:rsidR="00114D67" w:rsidRDefault="00114D67"/>
    <w:tbl>
      <w:tblPr>
        <w:tblStyle w:val="ae"/>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060A8166" w14:textId="77777777">
        <w:tc>
          <w:tcPr>
            <w:tcW w:w="2329" w:type="dxa"/>
            <w:shd w:val="clear" w:color="auto" w:fill="31849B"/>
          </w:tcPr>
          <w:p w14:paraId="237A7533" w14:textId="77777777" w:rsidR="00114D67" w:rsidRDefault="00000000">
            <w:pPr>
              <w:rPr>
                <w:color w:val="FFFFFF"/>
              </w:rPr>
            </w:pPr>
            <w:r>
              <w:rPr>
                <w:b/>
                <w:color w:val="FFFFFF"/>
              </w:rPr>
              <w:t>Use Case Number:</w:t>
            </w:r>
          </w:p>
        </w:tc>
        <w:tc>
          <w:tcPr>
            <w:tcW w:w="7763" w:type="dxa"/>
            <w:shd w:val="clear" w:color="auto" w:fill="31849B"/>
          </w:tcPr>
          <w:p w14:paraId="2BEEDFC0" w14:textId="77777777" w:rsidR="00114D67" w:rsidRDefault="00000000">
            <w:pPr>
              <w:rPr>
                <w:color w:val="FFFFFF"/>
              </w:rPr>
            </w:pPr>
            <w:r>
              <w:rPr>
                <w:color w:val="FFFFFF"/>
              </w:rPr>
              <w:t>UC-11</w:t>
            </w:r>
          </w:p>
        </w:tc>
      </w:tr>
      <w:tr w:rsidR="00114D67" w14:paraId="24CE96BA" w14:textId="77777777">
        <w:trPr>
          <w:trHeight w:val="74"/>
        </w:trPr>
        <w:tc>
          <w:tcPr>
            <w:tcW w:w="2329" w:type="dxa"/>
          </w:tcPr>
          <w:p w14:paraId="5C12E5D1" w14:textId="77777777" w:rsidR="00114D67" w:rsidRDefault="00000000">
            <w:r>
              <w:rPr>
                <w:b/>
              </w:rPr>
              <w:t>Use Case Name:</w:t>
            </w:r>
          </w:p>
        </w:tc>
        <w:tc>
          <w:tcPr>
            <w:tcW w:w="7763" w:type="dxa"/>
          </w:tcPr>
          <w:p w14:paraId="5C0772DE" w14:textId="77777777" w:rsidR="00114D67" w:rsidRDefault="00000000">
            <w:r>
              <w:rPr>
                <w:rFonts w:ascii="Times New Roman" w:eastAsia="Times New Roman" w:hAnsi="Times New Roman" w:cs="Times New Roman"/>
                <w:sz w:val="22"/>
                <w:szCs w:val="22"/>
              </w:rPr>
              <w:t>Raise an Issue</w:t>
            </w:r>
          </w:p>
        </w:tc>
      </w:tr>
      <w:tr w:rsidR="00114D67" w14:paraId="36821491" w14:textId="77777777">
        <w:trPr>
          <w:trHeight w:val="74"/>
        </w:trPr>
        <w:tc>
          <w:tcPr>
            <w:tcW w:w="2329" w:type="dxa"/>
          </w:tcPr>
          <w:p w14:paraId="24791C8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5547973E" w14:textId="5F40F467" w:rsidR="00114D67" w:rsidRDefault="00000000">
            <w:pPr>
              <w:rPr>
                <w:rFonts w:ascii="Times New Roman" w:eastAsia="Times New Roman" w:hAnsi="Times New Roman" w:cs="Times New Roman"/>
                <w:sz w:val="22"/>
                <w:szCs w:val="22"/>
              </w:rPr>
            </w:pPr>
            <w:del w:id="388" w:author="Atlas Hamzali" w:date="2023-04-23T19:17:00Z">
              <w:r w:rsidDel="00A058DF">
                <w:rPr>
                  <w:rFonts w:ascii="Times New Roman" w:eastAsia="Times New Roman" w:hAnsi="Times New Roman" w:cs="Times New Roman"/>
                  <w:sz w:val="22"/>
                  <w:szCs w:val="22"/>
                </w:rPr>
                <w:delText>User</w:delText>
              </w:r>
            </w:del>
            <w:proofErr w:type="spellStart"/>
            <w:proofErr w:type="gramStart"/>
            <w:ins w:id="389" w:author="Atlas Hamzali" w:date="2023-04-23T19:17:00Z">
              <w:r w:rsidR="00A058DF">
                <w:rPr>
                  <w:rFonts w:ascii="Times New Roman" w:eastAsia="Times New Roman" w:hAnsi="Times New Roman" w:cs="Times New Roman"/>
                  <w:sz w:val="22"/>
                  <w:szCs w:val="22"/>
                </w:rPr>
                <w:t>Donee,Donor</w:t>
              </w:r>
            </w:ins>
            <w:proofErr w:type="spellEnd"/>
            <w:proofErr w:type="gramEnd"/>
          </w:p>
        </w:tc>
      </w:tr>
      <w:tr w:rsidR="00114D67" w14:paraId="713B89CC" w14:textId="77777777">
        <w:trPr>
          <w:trHeight w:val="74"/>
        </w:trPr>
        <w:tc>
          <w:tcPr>
            <w:tcW w:w="2329" w:type="dxa"/>
          </w:tcPr>
          <w:p w14:paraId="375BDFD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5AA7C4F3" w14:textId="68963774" w:rsidR="00114D67" w:rsidRDefault="00A058DF">
            <w:pPr>
              <w:rPr>
                <w:rFonts w:ascii="Times New Roman" w:eastAsia="Times New Roman" w:hAnsi="Times New Roman" w:cs="Times New Roman"/>
                <w:sz w:val="22"/>
                <w:szCs w:val="22"/>
              </w:rPr>
            </w:pPr>
            <w:proofErr w:type="spellStart"/>
            <w:ins w:id="390" w:author="Atlas Hamzali" w:date="2023-04-23T19:17:00Z">
              <w:r>
                <w:rPr>
                  <w:rFonts w:ascii="Times New Roman" w:eastAsia="Times New Roman" w:hAnsi="Times New Roman" w:cs="Times New Roman"/>
                  <w:sz w:val="22"/>
                  <w:szCs w:val="22"/>
                </w:rPr>
                <w:t>Donee</w:t>
              </w:r>
              <w:proofErr w:type="spellEnd"/>
              <w:r>
                <w:rPr>
                  <w:rFonts w:ascii="Times New Roman" w:eastAsia="Times New Roman" w:hAnsi="Times New Roman" w:cs="Times New Roman"/>
                  <w:sz w:val="22"/>
                  <w:szCs w:val="22"/>
                </w:rPr>
                <w:t xml:space="preserve"> and Donor</w:t>
              </w:r>
            </w:ins>
            <w:del w:id="391" w:author="Atlas Hamzali" w:date="2023-04-23T19:17:00Z">
              <w:r w:rsidR="00000000" w:rsidDel="00A058DF">
                <w:rPr>
                  <w:rFonts w:ascii="Times New Roman" w:eastAsia="Times New Roman" w:hAnsi="Times New Roman" w:cs="Times New Roman"/>
                  <w:sz w:val="22"/>
                  <w:szCs w:val="22"/>
                </w:rPr>
                <w:delText>Users</w:delText>
              </w:r>
            </w:del>
            <w:r w:rsidR="00000000">
              <w:rPr>
                <w:rFonts w:ascii="Times New Roman" w:eastAsia="Times New Roman" w:hAnsi="Times New Roman" w:cs="Times New Roman"/>
                <w:sz w:val="22"/>
                <w:szCs w:val="22"/>
              </w:rPr>
              <w:t xml:space="preserve"> can mention complaints, suggestions, and reports (reports mainly cover the condition </w:t>
            </w:r>
            <w:proofErr w:type="gramStart"/>
            <w:r w:rsidR="00000000">
              <w:rPr>
                <w:rFonts w:ascii="Times New Roman" w:eastAsia="Times New Roman" w:hAnsi="Times New Roman" w:cs="Times New Roman"/>
                <w:sz w:val="22"/>
                <w:szCs w:val="22"/>
              </w:rPr>
              <w:t>of  container</w:t>
            </w:r>
            <w:proofErr w:type="gramEnd"/>
            <w:r w:rsidR="00000000">
              <w:rPr>
                <w:rFonts w:ascii="Times New Roman" w:eastAsia="Times New Roman" w:hAnsi="Times New Roman" w:cs="Times New Roman"/>
                <w:sz w:val="22"/>
                <w:szCs w:val="22"/>
              </w:rPr>
              <w:t xml:space="preserve"> boxes, for ex: damaged, not working, </w:t>
            </w:r>
            <w:proofErr w:type="spellStart"/>
            <w:r w:rsidR="00000000">
              <w:rPr>
                <w:rFonts w:ascii="Times New Roman" w:eastAsia="Times New Roman" w:hAnsi="Times New Roman" w:cs="Times New Roman"/>
                <w:sz w:val="22"/>
                <w:szCs w:val="22"/>
              </w:rPr>
              <w:t>etc</w:t>
            </w:r>
            <w:proofErr w:type="spellEnd"/>
            <w:r w:rsidR="00000000">
              <w:rPr>
                <w:rFonts w:ascii="Times New Roman" w:eastAsia="Times New Roman" w:hAnsi="Times New Roman" w:cs="Times New Roman"/>
                <w:sz w:val="22"/>
                <w:szCs w:val="22"/>
              </w:rPr>
              <w:t xml:space="preserve">) to the system. </w:t>
            </w:r>
            <w:del w:id="392" w:author="Atlas Hamzali" w:date="2023-04-23T19:17:00Z">
              <w:r w:rsidR="00000000" w:rsidDel="00A058DF">
                <w:rPr>
                  <w:rFonts w:ascii="Times New Roman" w:eastAsia="Times New Roman" w:hAnsi="Times New Roman" w:cs="Times New Roman"/>
                  <w:sz w:val="22"/>
                  <w:szCs w:val="22"/>
                </w:rPr>
                <w:delText xml:space="preserve">Users </w:delText>
              </w:r>
            </w:del>
            <w:proofErr w:type="spellStart"/>
            <w:ins w:id="393" w:author="Atlas Hamzali" w:date="2023-04-23T19:17:00Z">
              <w:r>
                <w:rPr>
                  <w:rFonts w:ascii="Times New Roman" w:eastAsia="Times New Roman" w:hAnsi="Times New Roman" w:cs="Times New Roman"/>
                  <w:sz w:val="22"/>
                  <w:szCs w:val="22"/>
                </w:rPr>
                <w:t>Donee</w:t>
              </w:r>
              <w:proofErr w:type="spellEnd"/>
              <w:r>
                <w:rPr>
                  <w:rFonts w:ascii="Times New Roman" w:eastAsia="Times New Roman" w:hAnsi="Times New Roman" w:cs="Times New Roman"/>
                  <w:sz w:val="22"/>
                  <w:szCs w:val="22"/>
                </w:rPr>
                <w:t xml:space="preserve"> and Donor</w:t>
              </w:r>
              <w:r>
                <w:rPr>
                  <w:rFonts w:ascii="Times New Roman" w:eastAsia="Times New Roman" w:hAnsi="Times New Roman" w:cs="Times New Roman"/>
                  <w:sz w:val="22"/>
                  <w:szCs w:val="22"/>
                </w:rPr>
                <w:t xml:space="preserve"> </w:t>
              </w:r>
            </w:ins>
            <w:r w:rsidR="00000000">
              <w:rPr>
                <w:rFonts w:ascii="Times New Roman" w:eastAsia="Times New Roman" w:hAnsi="Times New Roman" w:cs="Times New Roman"/>
                <w:sz w:val="22"/>
                <w:szCs w:val="22"/>
              </w:rPr>
              <w:t>provide a text message (may contain a picture description of a problem / or visualization of the suggested functionality).</w:t>
            </w:r>
          </w:p>
        </w:tc>
      </w:tr>
      <w:tr w:rsidR="00114D67" w14:paraId="7547B3C7" w14:textId="77777777">
        <w:trPr>
          <w:trHeight w:val="74"/>
        </w:trPr>
        <w:tc>
          <w:tcPr>
            <w:tcW w:w="2329" w:type="dxa"/>
          </w:tcPr>
          <w:p w14:paraId="14224A0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027FA0C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R2</w:t>
            </w:r>
          </w:p>
        </w:tc>
      </w:tr>
      <w:tr w:rsidR="00114D67" w14:paraId="63A56EA9" w14:textId="77777777">
        <w:trPr>
          <w:trHeight w:val="357"/>
        </w:trPr>
        <w:tc>
          <w:tcPr>
            <w:tcW w:w="2329" w:type="dxa"/>
          </w:tcPr>
          <w:p w14:paraId="5AC8D00E"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64E2961B" w14:textId="28CF1738"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External - </w:t>
            </w:r>
            <w:del w:id="394" w:author="Atlas Hamzali" w:date="2023-04-23T19:17:00Z">
              <w:r w:rsidDel="00A058DF">
                <w:rPr>
                  <w:rFonts w:ascii="Times New Roman" w:eastAsia="Times New Roman" w:hAnsi="Times New Roman" w:cs="Times New Roman"/>
                  <w:sz w:val="22"/>
                  <w:szCs w:val="22"/>
                </w:rPr>
                <w:delText xml:space="preserve">User </w:delText>
              </w:r>
            </w:del>
            <w:proofErr w:type="spellStart"/>
            <w:ins w:id="395" w:author="Atlas Hamzali" w:date="2023-04-23T19:17:00Z">
              <w:r w:rsidR="00A058DF">
                <w:rPr>
                  <w:rFonts w:ascii="Times New Roman" w:eastAsia="Times New Roman" w:hAnsi="Times New Roman" w:cs="Times New Roman"/>
                  <w:sz w:val="22"/>
                  <w:szCs w:val="22"/>
                </w:rPr>
                <w:t>Done</w:t>
              </w:r>
            </w:ins>
            <w:ins w:id="396" w:author="Atlas Hamzali" w:date="2023-04-23T19:18:00Z">
              <w:r w:rsidR="00A058DF">
                <w:rPr>
                  <w:rFonts w:ascii="Times New Roman" w:eastAsia="Times New Roman" w:hAnsi="Times New Roman" w:cs="Times New Roman"/>
                  <w:sz w:val="22"/>
                  <w:szCs w:val="22"/>
                </w:rPr>
                <w:t>e</w:t>
              </w:r>
              <w:proofErr w:type="spellEnd"/>
              <w:r w:rsidR="00A058DF">
                <w:rPr>
                  <w:rFonts w:ascii="Times New Roman" w:eastAsia="Times New Roman" w:hAnsi="Times New Roman" w:cs="Times New Roman"/>
                  <w:sz w:val="22"/>
                  <w:szCs w:val="22"/>
                </w:rPr>
                <w:t xml:space="preserve"> and Donor</w:t>
              </w:r>
            </w:ins>
            <w:ins w:id="397" w:author="Atlas Hamzali" w:date="2023-04-23T19:17:00Z">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raise</w:t>
            </w:r>
            <w:del w:id="398" w:author="Atlas Hamzali" w:date="2023-04-23T19:18:00Z">
              <w:r w:rsidDel="00A058DF">
                <w:rPr>
                  <w:rFonts w:ascii="Times New Roman" w:eastAsia="Times New Roman" w:hAnsi="Times New Roman" w:cs="Times New Roman"/>
                  <w:sz w:val="22"/>
                  <w:szCs w:val="22"/>
                </w:rPr>
                <w:delText>s</w:delText>
              </w:r>
            </w:del>
            <w:r>
              <w:rPr>
                <w:rFonts w:ascii="Times New Roman" w:eastAsia="Times New Roman" w:hAnsi="Times New Roman" w:cs="Times New Roman"/>
                <w:sz w:val="22"/>
                <w:szCs w:val="22"/>
              </w:rPr>
              <w:t xml:space="preserve"> an </w:t>
            </w:r>
            <w:proofErr w:type="gramStart"/>
            <w:r>
              <w:rPr>
                <w:rFonts w:ascii="Times New Roman" w:eastAsia="Times New Roman" w:hAnsi="Times New Roman" w:cs="Times New Roman"/>
                <w:sz w:val="22"/>
                <w:szCs w:val="22"/>
              </w:rPr>
              <w:t>issue(</w:t>
            </w:r>
            <w:proofErr w:type="gramEnd"/>
            <w:r>
              <w:rPr>
                <w:rFonts w:ascii="Times New Roman" w:eastAsia="Times New Roman" w:hAnsi="Times New Roman" w:cs="Times New Roman"/>
                <w:sz w:val="22"/>
                <w:szCs w:val="22"/>
              </w:rPr>
              <w:t>suggestion, report, complaint)</w:t>
            </w:r>
          </w:p>
        </w:tc>
      </w:tr>
      <w:tr w:rsidR="00114D67" w14:paraId="1341DFB9" w14:textId="77777777">
        <w:trPr>
          <w:trHeight w:val="74"/>
        </w:trPr>
        <w:tc>
          <w:tcPr>
            <w:tcW w:w="2329" w:type="dxa"/>
          </w:tcPr>
          <w:p w14:paraId="5C9335F7"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168A262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has been set up and configured.</w:t>
            </w:r>
          </w:p>
          <w:p w14:paraId="4CE5EBA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is running and is open.</w:t>
            </w:r>
          </w:p>
          <w:p w14:paraId="2B8E1E77" w14:textId="472B026F"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del w:id="399" w:author="Atlas Hamzali" w:date="2023-04-23T19:18:00Z">
              <w:r w:rsidDel="00A058DF">
                <w:rPr>
                  <w:rFonts w:ascii="Times New Roman" w:eastAsia="Times New Roman" w:hAnsi="Times New Roman" w:cs="Times New Roman"/>
                  <w:sz w:val="22"/>
                  <w:szCs w:val="22"/>
                </w:rPr>
                <w:delText xml:space="preserve">User </w:delText>
              </w:r>
            </w:del>
            <w:proofErr w:type="spellStart"/>
            <w:ins w:id="400" w:author="Atlas Hamzali" w:date="2023-04-23T19:18: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and Donor</w:t>
              </w:r>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has access</w:t>
            </w:r>
            <w:del w:id="401" w:author="Atlas Hamzali" w:date="2023-04-23T19:18:00Z">
              <w:r w:rsidDel="00A058DF">
                <w:rPr>
                  <w:rFonts w:ascii="Times New Roman" w:eastAsia="Times New Roman" w:hAnsi="Times New Roman" w:cs="Times New Roman"/>
                  <w:sz w:val="22"/>
                  <w:szCs w:val="22"/>
                </w:rPr>
                <w:delText>ed</w:delText>
              </w:r>
            </w:del>
            <w:r>
              <w:rPr>
                <w:rFonts w:ascii="Times New Roman" w:eastAsia="Times New Roman" w:hAnsi="Times New Roman" w:cs="Times New Roman"/>
                <w:sz w:val="22"/>
                <w:szCs w:val="22"/>
              </w:rPr>
              <w:t xml:space="preserve"> website using URL</w:t>
            </w:r>
          </w:p>
          <w:p w14:paraId="063388EF" w14:textId="0817964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del w:id="402" w:author="Atlas Hamzali" w:date="2023-04-23T19:18:00Z">
              <w:r w:rsidDel="00A058DF">
                <w:rPr>
                  <w:rFonts w:ascii="Times New Roman" w:eastAsia="Times New Roman" w:hAnsi="Times New Roman" w:cs="Times New Roman"/>
                  <w:sz w:val="22"/>
                  <w:szCs w:val="22"/>
                </w:rPr>
                <w:delText xml:space="preserve">User </w:delText>
              </w:r>
            </w:del>
            <w:proofErr w:type="spellStart"/>
            <w:ins w:id="403" w:author="Atlas Hamzali" w:date="2023-04-23T19:18: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and Donor</w:t>
              </w:r>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authorized himself and signed into the account.</w:t>
            </w:r>
          </w:p>
          <w:p w14:paraId="0218FA2A" w14:textId="21747988"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del w:id="404" w:author="Atlas Hamzali" w:date="2023-04-23T19:18:00Z">
              <w:r w:rsidDel="00A058DF">
                <w:rPr>
                  <w:rFonts w:ascii="Times New Roman" w:eastAsia="Times New Roman" w:hAnsi="Times New Roman" w:cs="Times New Roman"/>
                  <w:sz w:val="22"/>
                  <w:szCs w:val="22"/>
                </w:rPr>
                <w:delText xml:space="preserve">User </w:delText>
              </w:r>
            </w:del>
            <w:proofErr w:type="spellStart"/>
            <w:ins w:id="405" w:author="Atlas Hamzali" w:date="2023-04-23T19:18: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and Donor</w:t>
              </w:r>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must have interacted with the system.</w:t>
            </w:r>
          </w:p>
        </w:tc>
      </w:tr>
      <w:tr w:rsidR="00114D67" w14:paraId="11C8FEF3" w14:textId="77777777">
        <w:trPr>
          <w:trHeight w:val="74"/>
        </w:trPr>
        <w:tc>
          <w:tcPr>
            <w:tcW w:w="2329" w:type="dxa"/>
          </w:tcPr>
          <w:p w14:paraId="6130741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1AE30D9F" w14:textId="4DEF0739"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w:t>
            </w:r>
            <w:del w:id="406" w:author="Atlas Hamzali" w:date="2023-04-23T19:18:00Z">
              <w:r w:rsidDel="00A058DF">
                <w:rPr>
                  <w:rFonts w:ascii="Times New Roman" w:eastAsia="Times New Roman" w:hAnsi="Times New Roman" w:cs="Times New Roman"/>
                  <w:sz w:val="22"/>
                  <w:szCs w:val="22"/>
                </w:rPr>
                <w:delText xml:space="preserve">User </w:delText>
              </w:r>
            </w:del>
            <w:proofErr w:type="spellStart"/>
            <w:ins w:id="407" w:author="Atlas Hamzali" w:date="2023-04-23T19:18: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and Donor</w:t>
              </w:r>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open</w:t>
            </w:r>
            <w:del w:id="408" w:author="Atlas Hamzali" w:date="2023-04-23T19:18:00Z">
              <w:r w:rsidDel="00A058DF">
                <w:rPr>
                  <w:rFonts w:ascii="Times New Roman" w:eastAsia="Times New Roman" w:hAnsi="Times New Roman" w:cs="Times New Roman"/>
                  <w:sz w:val="22"/>
                  <w:szCs w:val="22"/>
                </w:rPr>
                <w:delText>s</w:delText>
              </w:r>
            </w:del>
            <w:r>
              <w:rPr>
                <w:rFonts w:ascii="Times New Roman" w:eastAsia="Times New Roman" w:hAnsi="Times New Roman" w:cs="Times New Roman"/>
                <w:sz w:val="22"/>
                <w:szCs w:val="22"/>
              </w:rPr>
              <w:t xml:space="preserve"> the “Raise an Issue” panel.</w:t>
            </w:r>
          </w:p>
          <w:p w14:paraId="138E5020" w14:textId="1AD46390"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System requires </w:t>
            </w:r>
            <w:del w:id="409" w:author="Atlas Hamzali" w:date="2023-04-23T19:18:00Z">
              <w:r w:rsidDel="00A058DF">
                <w:rPr>
                  <w:rFonts w:ascii="Times New Roman" w:eastAsia="Times New Roman" w:hAnsi="Times New Roman" w:cs="Times New Roman"/>
                  <w:sz w:val="22"/>
                  <w:szCs w:val="22"/>
                </w:rPr>
                <w:delText xml:space="preserve">user </w:delText>
              </w:r>
            </w:del>
            <w:proofErr w:type="spellStart"/>
            <w:ins w:id="410" w:author="Atlas Hamzali" w:date="2023-04-23T19:18: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and donor</w:t>
              </w:r>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to provide a header to the functionality the issue is about</w:t>
            </w:r>
          </w:p>
          <w:p w14:paraId="55A49A6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System verifies that the header does not contain more than 5 words </w:t>
            </w:r>
          </w:p>
          <w:p w14:paraId="26C4B697" w14:textId="77777777" w:rsidR="00114D67" w:rsidRDefault="00000000">
            <w:pPr>
              <w:numPr>
                <w:ilvl w:val="0"/>
                <w:numId w:val="3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the requirement is not satisfied, then return to the step </w:t>
            </w:r>
            <w:proofErr w:type="gramStart"/>
            <w:r>
              <w:rPr>
                <w:rFonts w:ascii="Times New Roman" w:eastAsia="Times New Roman" w:hAnsi="Times New Roman" w:cs="Times New Roman"/>
                <w:sz w:val="22"/>
                <w:szCs w:val="22"/>
              </w:rPr>
              <w:t>2</w:t>
            </w:r>
            <w:proofErr w:type="gramEnd"/>
          </w:p>
          <w:p w14:paraId="639D8FC7" w14:textId="0E4B0F3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4. System asks </w:t>
            </w:r>
            <w:ins w:id="411" w:author="Atlas Hamzali" w:date="2023-04-23T19:18:00Z">
              <w:r w:rsidR="00A058DF">
                <w:rPr>
                  <w:rFonts w:ascii="Times New Roman" w:eastAsia="Times New Roman" w:hAnsi="Times New Roman" w:cs="Times New Roman"/>
                  <w:sz w:val="22"/>
                  <w:szCs w:val="22"/>
                </w:rPr>
                <w:t xml:space="preserve">done and </w:t>
              </w:r>
              <w:proofErr w:type="spellStart"/>
              <w:r w:rsidR="00A058DF">
                <w:rPr>
                  <w:rFonts w:ascii="Times New Roman" w:eastAsia="Times New Roman" w:hAnsi="Times New Roman" w:cs="Times New Roman"/>
                  <w:sz w:val="22"/>
                  <w:szCs w:val="22"/>
                </w:rPr>
                <w:t>donor</w:t>
              </w:r>
            </w:ins>
            <w:del w:id="412" w:author="Atlas Hamzali" w:date="2023-04-23T19:18:00Z">
              <w:r w:rsidDel="00A058DF">
                <w:rPr>
                  <w:rFonts w:ascii="Times New Roman" w:eastAsia="Times New Roman" w:hAnsi="Times New Roman" w:cs="Times New Roman"/>
                  <w:sz w:val="22"/>
                  <w:szCs w:val="22"/>
                </w:rPr>
                <w:delText xml:space="preserve">the user </w:delText>
              </w:r>
            </w:del>
            <w:r>
              <w:rPr>
                <w:rFonts w:ascii="Times New Roman" w:eastAsia="Times New Roman" w:hAnsi="Times New Roman" w:cs="Times New Roman"/>
                <w:sz w:val="22"/>
                <w:szCs w:val="22"/>
              </w:rPr>
              <w:t>to</w:t>
            </w:r>
            <w:proofErr w:type="spellEnd"/>
            <w:r>
              <w:rPr>
                <w:rFonts w:ascii="Times New Roman" w:eastAsia="Times New Roman" w:hAnsi="Times New Roman" w:cs="Times New Roman"/>
                <w:sz w:val="22"/>
                <w:szCs w:val="22"/>
              </w:rPr>
              <w:t xml:space="preserve"> provide a text description of the issue.</w:t>
            </w:r>
          </w:p>
          <w:p w14:paraId="2EA1A5BA" w14:textId="04EA9885"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5. </w:t>
            </w:r>
            <w:del w:id="413" w:author="Atlas Hamzali" w:date="2023-04-23T19:18:00Z">
              <w:r w:rsidDel="00A058DF">
                <w:rPr>
                  <w:rFonts w:ascii="Times New Roman" w:eastAsia="Times New Roman" w:hAnsi="Times New Roman" w:cs="Times New Roman"/>
                  <w:sz w:val="22"/>
                  <w:szCs w:val="22"/>
                </w:rPr>
                <w:delText xml:space="preserve">Users </w:delText>
              </w:r>
            </w:del>
            <w:proofErr w:type="spellStart"/>
            <w:ins w:id="414" w:author="Atlas Hamzali" w:date="2023-04-23T19:18: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and D</w:t>
              </w:r>
            </w:ins>
            <w:ins w:id="415" w:author="Atlas Hamzali" w:date="2023-04-23T19:19:00Z">
              <w:r w:rsidR="00A058DF">
                <w:rPr>
                  <w:rFonts w:ascii="Times New Roman" w:eastAsia="Times New Roman" w:hAnsi="Times New Roman" w:cs="Times New Roman"/>
                  <w:sz w:val="22"/>
                  <w:szCs w:val="22"/>
                </w:rPr>
                <w:t>onor</w:t>
              </w:r>
            </w:ins>
            <w:ins w:id="416" w:author="Atlas Hamzali" w:date="2023-04-23T19:18:00Z">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submit the issue.</w:t>
            </w:r>
          </w:p>
          <w:p w14:paraId="0A5FA1A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6. The issue is accepted by the system</w:t>
            </w:r>
          </w:p>
        </w:tc>
      </w:tr>
      <w:tr w:rsidR="00114D67" w14:paraId="50CC479B" w14:textId="77777777">
        <w:trPr>
          <w:trHeight w:val="74"/>
        </w:trPr>
        <w:tc>
          <w:tcPr>
            <w:tcW w:w="2329" w:type="dxa"/>
          </w:tcPr>
          <w:p w14:paraId="66E9791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25D7EFE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2 in the success scenario System will display the option to Cancel the process. The following steps would occur: </w:t>
            </w:r>
          </w:p>
          <w:p w14:paraId="681C3F3F" w14:textId="1936E0E2"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w:t>
            </w:r>
            <w:del w:id="417" w:author="Atlas Hamzali" w:date="2023-04-23T19:19:00Z">
              <w:r w:rsidDel="00A058DF">
                <w:rPr>
                  <w:rFonts w:ascii="Times New Roman" w:eastAsia="Times New Roman" w:hAnsi="Times New Roman" w:cs="Times New Roman"/>
                  <w:sz w:val="22"/>
                  <w:szCs w:val="22"/>
                </w:rPr>
                <w:delText xml:space="preserve">User </w:delText>
              </w:r>
            </w:del>
            <w:proofErr w:type="spellStart"/>
            <w:ins w:id="418" w:author="Atlas Hamzali" w:date="2023-04-23T19:19: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and Donor</w:t>
              </w:r>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select</w:t>
            </w:r>
            <w:del w:id="419" w:author="Atlas Hamzali" w:date="2023-04-23T19:19:00Z">
              <w:r w:rsidDel="00A058DF">
                <w:rPr>
                  <w:rFonts w:ascii="Times New Roman" w:eastAsia="Times New Roman" w:hAnsi="Times New Roman" w:cs="Times New Roman"/>
                  <w:sz w:val="22"/>
                  <w:szCs w:val="22"/>
                </w:rPr>
                <w:delText>s</w:delText>
              </w:r>
            </w:del>
            <w:r>
              <w:rPr>
                <w:rFonts w:ascii="Times New Roman" w:eastAsia="Times New Roman" w:hAnsi="Times New Roman" w:cs="Times New Roman"/>
                <w:sz w:val="22"/>
                <w:szCs w:val="22"/>
              </w:rPr>
              <w:t xml:space="preserve"> option to cancel the process</w:t>
            </w:r>
          </w:p>
          <w:p w14:paraId="1EB3402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System requests confirmation to cancel</w:t>
            </w:r>
          </w:p>
          <w:p w14:paraId="5DB12A6D" w14:textId="3AB9C2C9"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w:t>
            </w:r>
            <w:del w:id="420" w:author="Atlas Hamzali" w:date="2023-04-23T19:19:00Z">
              <w:r w:rsidDel="00A058DF">
                <w:rPr>
                  <w:rFonts w:ascii="Times New Roman" w:eastAsia="Times New Roman" w:hAnsi="Times New Roman" w:cs="Times New Roman"/>
                  <w:sz w:val="22"/>
                  <w:szCs w:val="22"/>
                </w:rPr>
                <w:delText xml:space="preserve">User </w:delText>
              </w:r>
            </w:del>
            <w:proofErr w:type="spellStart"/>
            <w:ins w:id="421" w:author="Atlas Hamzali" w:date="2023-04-23T19:19: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and Donor</w:t>
              </w:r>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confirm</w:t>
            </w:r>
            <w:del w:id="422" w:author="Atlas Hamzali" w:date="2023-04-23T19:19:00Z">
              <w:r w:rsidDel="00A058DF">
                <w:rPr>
                  <w:rFonts w:ascii="Times New Roman" w:eastAsia="Times New Roman" w:hAnsi="Times New Roman" w:cs="Times New Roman"/>
                  <w:sz w:val="22"/>
                  <w:szCs w:val="22"/>
                </w:rPr>
                <w:delText xml:space="preserve">s </w:delText>
              </w:r>
            </w:del>
          </w:p>
          <w:p w14:paraId="70B5870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 System returns to main screen</w:t>
            </w:r>
          </w:p>
          <w:p w14:paraId="7F09821C" w14:textId="77777777" w:rsidR="00114D67" w:rsidRDefault="00114D67">
            <w:pPr>
              <w:rPr>
                <w:rFonts w:ascii="Times New Roman" w:eastAsia="Times New Roman" w:hAnsi="Times New Roman" w:cs="Times New Roman"/>
                <w:sz w:val="22"/>
                <w:szCs w:val="22"/>
              </w:rPr>
            </w:pPr>
          </w:p>
          <w:p w14:paraId="2AD16E7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4 in the success scenario users provide a visual description of the corresponding issue. The following steps would occur: </w:t>
            </w:r>
          </w:p>
          <w:p w14:paraId="3F87ED00" w14:textId="3116601A"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w:t>
            </w:r>
            <w:del w:id="423" w:author="Atlas Hamzali" w:date="2023-04-23T19:19:00Z">
              <w:r w:rsidDel="00A058DF">
                <w:rPr>
                  <w:rFonts w:ascii="Times New Roman" w:eastAsia="Times New Roman" w:hAnsi="Times New Roman" w:cs="Times New Roman"/>
                  <w:sz w:val="22"/>
                  <w:szCs w:val="22"/>
                </w:rPr>
                <w:delText xml:space="preserve">User </w:delText>
              </w:r>
            </w:del>
            <w:proofErr w:type="spellStart"/>
            <w:ins w:id="424" w:author="Atlas Hamzali" w:date="2023-04-23T19:19: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and Donor</w:t>
              </w:r>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select</w:t>
            </w:r>
            <w:del w:id="425" w:author="Atlas Hamzali" w:date="2023-04-23T19:19:00Z">
              <w:r w:rsidDel="00A058DF">
                <w:rPr>
                  <w:rFonts w:ascii="Times New Roman" w:eastAsia="Times New Roman" w:hAnsi="Times New Roman" w:cs="Times New Roman"/>
                  <w:sz w:val="22"/>
                  <w:szCs w:val="22"/>
                </w:rPr>
                <w:delText>s</w:delText>
              </w:r>
            </w:del>
            <w:r>
              <w:rPr>
                <w:rFonts w:ascii="Times New Roman" w:eastAsia="Times New Roman" w:hAnsi="Times New Roman" w:cs="Times New Roman"/>
                <w:sz w:val="22"/>
                <w:szCs w:val="22"/>
              </w:rPr>
              <w:t xml:space="preserve"> option to “upload image/</w:t>
            </w:r>
            <w:proofErr w:type="gramStart"/>
            <w:r>
              <w:rPr>
                <w:rFonts w:ascii="Times New Roman" w:eastAsia="Times New Roman" w:hAnsi="Times New Roman" w:cs="Times New Roman"/>
                <w:sz w:val="22"/>
                <w:szCs w:val="22"/>
              </w:rPr>
              <w:t>video</w:t>
            </w:r>
            <w:proofErr w:type="gramEnd"/>
            <w:r>
              <w:rPr>
                <w:rFonts w:ascii="Times New Roman" w:eastAsia="Times New Roman" w:hAnsi="Times New Roman" w:cs="Times New Roman"/>
                <w:sz w:val="22"/>
                <w:szCs w:val="22"/>
              </w:rPr>
              <w:t>”</w:t>
            </w:r>
          </w:p>
          <w:p w14:paraId="5C9BF90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System accepts the visual description</w:t>
            </w:r>
          </w:p>
          <w:p w14:paraId="66AE890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 Go to the step 6 in the success scenario</w:t>
            </w:r>
          </w:p>
        </w:tc>
      </w:tr>
      <w:tr w:rsidR="00114D67" w14:paraId="51C9BC10" w14:textId="77777777">
        <w:trPr>
          <w:trHeight w:val="74"/>
        </w:trPr>
        <w:tc>
          <w:tcPr>
            <w:tcW w:w="2329" w:type="dxa"/>
          </w:tcPr>
          <w:p w14:paraId="47E3F2A1"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0EDFE4DB" w14:textId="39161564"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User did not complete the process. System does not forward the </w:t>
            </w:r>
            <w:proofErr w:type="spellStart"/>
            <w:ins w:id="426" w:author="Atlas Hamzali" w:date="2023-04-23T19:19: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and </w:t>
              </w:r>
              <w:proofErr w:type="spellStart"/>
              <w:r w:rsidR="00A058DF">
                <w:rPr>
                  <w:rFonts w:ascii="Times New Roman" w:eastAsia="Times New Roman" w:hAnsi="Times New Roman" w:cs="Times New Roman"/>
                  <w:sz w:val="22"/>
                  <w:szCs w:val="22"/>
                </w:rPr>
                <w:t>Donor’s</w:t>
              </w:r>
            </w:ins>
            <w:del w:id="427" w:author="Atlas Hamzali" w:date="2023-04-23T19:19:00Z">
              <w:r w:rsidDel="00A058DF">
                <w:rPr>
                  <w:rFonts w:ascii="Times New Roman" w:eastAsia="Times New Roman" w:hAnsi="Times New Roman" w:cs="Times New Roman"/>
                  <w:sz w:val="22"/>
                  <w:szCs w:val="22"/>
                </w:rPr>
                <w:delText xml:space="preserve">User’s </w:delText>
              </w:r>
            </w:del>
            <w:r>
              <w:rPr>
                <w:rFonts w:ascii="Times New Roman" w:eastAsia="Times New Roman" w:hAnsi="Times New Roman" w:cs="Times New Roman"/>
                <w:sz w:val="22"/>
                <w:szCs w:val="22"/>
              </w:rPr>
              <w:t>report</w:t>
            </w:r>
            <w:proofErr w:type="spellEnd"/>
            <w:r>
              <w:rPr>
                <w:rFonts w:ascii="Times New Roman" w:eastAsia="Times New Roman" w:hAnsi="Times New Roman" w:cs="Times New Roman"/>
                <w:sz w:val="22"/>
                <w:szCs w:val="22"/>
              </w:rPr>
              <w:t xml:space="preserve"> to the volunteers. </w:t>
            </w:r>
          </w:p>
          <w:p w14:paraId="3E5B5B4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Main (Success) Flow 6: Feedback is provided and will be used to improve the system.</w:t>
            </w:r>
          </w:p>
        </w:tc>
      </w:tr>
      <w:tr w:rsidR="00114D67" w14:paraId="55318EC2" w14:textId="77777777">
        <w:trPr>
          <w:trHeight w:val="786"/>
        </w:trPr>
        <w:tc>
          <w:tcPr>
            <w:tcW w:w="2329" w:type="dxa"/>
          </w:tcPr>
          <w:p w14:paraId="434082A9"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lastRenderedPageBreak/>
              <w:t>Requirements:</w:t>
            </w:r>
          </w:p>
        </w:tc>
        <w:tc>
          <w:tcPr>
            <w:tcW w:w="7763" w:type="dxa"/>
          </w:tcPr>
          <w:p w14:paraId="1CE166DD" w14:textId="0877C0D9"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 The </w:t>
            </w:r>
            <w:del w:id="428" w:author="Atlas Hamzali" w:date="2023-04-23T19:19:00Z">
              <w:r w:rsidDel="00A058DF">
                <w:rPr>
                  <w:rFonts w:ascii="Times New Roman" w:eastAsia="Times New Roman" w:hAnsi="Times New Roman" w:cs="Times New Roman"/>
                  <w:sz w:val="22"/>
                  <w:szCs w:val="22"/>
                </w:rPr>
                <w:delText xml:space="preserve">user </w:delText>
              </w:r>
            </w:del>
            <w:proofErr w:type="spellStart"/>
            <w:ins w:id="429" w:author="Atlas Hamzali" w:date="2023-04-23T19:20: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and donor</w:t>
              </w:r>
            </w:ins>
            <w:ins w:id="430" w:author="Atlas Hamzali" w:date="2023-04-23T19:19:00Z">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shall provide a header to the issue</w:t>
            </w:r>
          </w:p>
          <w:p w14:paraId="0E33DB1E" w14:textId="39EC6DE1"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 </w:t>
            </w:r>
            <w:ins w:id="431" w:author="Atlas Hamzali" w:date="2023-04-23T19:20:00Z">
              <w:r w:rsidR="00A058DF">
                <w:rPr>
                  <w:rFonts w:ascii="Times New Roman" w:eastAsia="Times New Roman" w:hAnsi="Times New Roman" w:cs="Times New Roman"/>
                  <w:sz w:val="22"/>
                  <w:szCs w:val="22"/>
                </w:rPr>
                <w:t>T</w:t>
              </w:r>
            </w:ins>
            <w:del w:id="432" w:author="Atlas Hamzali" w:date="2023-04-23T19:20:00Z">
              <w:r w:rsidDel="00A058DF">
                <w:rPr>
                  <w:rFonts w:ascii="Times New Roman" w:eastAsia="Times New Roman" w:hAnsi="Times New Roman" w:cs="Times New Roman"/>
                  <w:sz w:val="22"/>
                  <w:szCs w:val="22"/>
                </w:rPr>
                <w:delText>t</w:delText>
              </w:r>
            </w:del>
            <w:r>
              <w:rPr>
                <w:rFonts w:ascii="Times New Roman" w:eastAsia="Times New Roman" w:hAnsi="Times New Roman" w:cs="Times New Roman"/>
                <w:sz w:val="22"/>
                <w:szCs w:val="22"/>
              </w:rPr>
              <w:t xml:space="preserve">he </w:t>
            </w:r>
            <w:del w:id="433" w:author="Atlas Hamzali" w:date="2023-04-23T19:20:00Z">
              <w:r w:rsidDel="00A058DF">
                <w:rPr>
                  <w:rFonts w:ascii="Times New Roman" w:eastAsia="Times New Roman" w:hAnsi="Times New Roman" w:cs="Times New Roman"/>
                  <w:sz w:val="22"/>
                  <w:szCs w:val="22"/>
                </w:rPr>
                <w:delText xml:space="preserve">user </w:delText>
              </w:r>
            </w:del>
            <w:proofErr w:type="spellStart"/>
            <w:ins w:id="434" w:author="Atlas Hamzali" w:date="2023-04-23T19:20: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and donor</w:t>
              </w:r>
              <w:r w:rsidR="00A058DF">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shall be able to provide a text description of the problem</w:t>
            </w:r>
          </w:p>
          <w:p w14:paraId="7669D587" w14:textId="3A88EB2E"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 </w:t>
            </w:r>
            <w:ins w:id="435" w:author="Atlas Hamzali" w:date="2023-04-23T19:20:00Z">
              <w:r w:rsidR="00A058DF">
                <w:rPr>
                  <w:rFonts w:ascii="Times New Roman" w:eastAsia="Times New Roman" w:hAnsi="Times New Roman" w:cs="Times New Roman"/>
                  <w:sz w:val="22"/>
                  <w:szCs w:val="22"/>
                </w:rPr>
                <w:t>T</w:t>
              </w:r>
            </w:ins>
            <w:del w:id="436" w:author="Atlas Hamzali" w:date="2023-04-23T19:20:00Z">
              <w:r w:rsidDel="00A058DF">
                <w:rPr>
                  <w:rFonts w:ascii="Times New Roman" w:eastAsia="Times New Roman" w:hAnsi="Times New Roman" w:cs="Times New Roman"/>
                  <w:sz w:val="22"/>
                  <w:szCs w:val="22"/>
                </w:rPr>
                <w:delText>t</w:delText>
              </w:r>
            </w:del>
            <w:r>
              <w:rPr>
                <w:rFonts w:ascii="Times New Roman" w:eastAsia="Times New Roman" w:hAnsi="Times New Roman" w:cs="Times New Roman"/>
                <w:sz w:val="22"/>
                <w:szCs w:val="22"/>
              </w:rPr>
              <w:t xml:space="preserve">he </w:t>
            </w:r>
            <w:proofErr w:type="spellStart"/>
            <w:ins w:id="437" w:author="Atlas Hamzali" w:date="2023-04-23T19:20:00Z">
              <w:r w:rsidR="00A058DF">
                <w:rPr>
                  <w:rFonts w:ascii="Times New Roman" w:eastAsia="Times New Roman" w:hAnsi="Times New Roman" w:cs="Times New Roman"/>
                  <w:sz w:val="22"/>
                  <w:szCs w:val="22"/>
                </w:rPr>
                <w:t>donee</w:t>
              </w:r>
              <w:proofErr w:type="spellEnd"/>
              <w:r w:rsidR="00A058DF">
                <w:rPr>
                  <w:rFonts w:ascii="Times New Roman" w:eastAsia="Times New Roman" w:hAnsi="Times New Roman" w:cs="Times New Roman"/>
                  <w:sz w:val="22"/>
                  <w:szCs w:val="22"/>
                </w:rPr>
                <w:t xml:space="preserve"> and donor</w:t>
              </w:r>
            </w:ins>
            <w:del w:id="438" w:author="Atlas Hamzali" w:date="2023-04-23T19:20:00Z">
              <w:r w:rsidDel="00A058DF">
                <w:rPr>
                  <w:rFonts w:ascii="Times New Roman" w:eastAsia="Times New Roman" w:hAnsi="Times New Roman" w:cs="Times New Roman"/>
                  <w:sz w:val="22"/>
                  <w:szCs w:val="22"/>
                </w:rPr>
                <w:delText>user</w:delText>
              </w:r>
            </w:del>
            <w:r>
              <w:rPr>
                <w:rFonts w:ascii="Times New Roman" w:eastAsia="Times New Roman" w:hAnsi="Times New Roman" w:cs="Times New Roman"/>
                <w:sz w:val="22"/>
                <w:szCs w:val="22"/>
              </w:rPr>
              <w:t xml:space="preserve"> shall be able to provide a visual description of the problem</w:t>
            </w:r>
          </w:p>
        </w:tc>
      </w:tr>
    </w:tbl>
    <w:p w14:paraId="693E85E9" w14:textId="77777777" w:rsidR="00114D67" w:rsidRDefault="00114D67"/>
    <w:p w14:paraId="1EA428E4" w14:textId="77777777" w:rsidR="00114D67" w:rsidRDefault="00114D67">
      <w:pPr>
        <w:pStyle w:val="Heading3"/>
      </w:pPr>
      <w:bookmarkStart w:id="439" w:name="_lv2wv7g15yiy" w:colFirst="0" w:colLast="0"/>
      <w:bookmarkEnd w:id="439"/>
    </w:p>
    <w:p w14:paraId="1AC1863A" w14:textId="77777777" w:rsidR="00114D67" w:rsidRDefault="00000000">
      <w:pPr>
        <w:pStyle w:val="Heading3"/>
      </w:pPr>
      <w:bookmarkStart w:id="440" w:name="_7d20foo1jg4" w:colFirst="0" w:colLast="0"/>
      <w:bookmarkStart w:id="441" w:name="_Toc131283879"/>
      <w:bookmarkEnd w:id="440"/>
      <w:r>
        <w:t>Use Case 12</w:t>
      </w:r>
      <w:bookmarkEnd w:id="441"/>
    </w:p>
    <w:p w14:paraId="0D4718EB" w14:textId="77777777" w:rsidR="00114D67" w:rsidRDefault="00114D67"/>
    <w:tbl>
      <w:tblPr>
        <w:tblStyle w:val="af"/>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10C899B9" w14:textId="77777777">
        <w:tc>
          <w:tcPr>
            <w:tcW w:w="2329" w:type="dxa"/>
            <w:shd w:val="clear" w:color="auto" w:fill="31849B"/>
          </w:tcPr>
          <w:p w14:paraId="7B93AB89" w14:textId="77777777" w:rsidR="00114D67" w:rsidRDefault="00000000">
            <w:pPr>
              <w:rPr>
                <w:color w:val="FFFFFF"/>
              </w:rPr>
            </w:pPr>
            <w:r>
              <w:rPr>
                <w:b/>
                <w:color w:val="FFFFFF"/>
              </w:rPr>
              <w:t>Use Case Number:</w:t>
            </w:r>
          </w:p>
        </w:tc>
        <w:tc>
          <w:tcPr>
            <w:tcW w:w="7763" w:type="dxa"/>
            <w:shd w:val="clear" w:color="auto" w:fill="31849B"/>
          </w:tcPr>
          <w:p w14:paraId="6B28A180" w14:textId="77777777" w:rsidR="00114D67" w:rsidRDefault="00000000">
            <w:pPr>
              <w:rPr>
                <w:color w:val="FFFFFF"/>
              </w:rPr>
            </w:pPr>
            <w:r>
              <w:rPr>
                <w:color w:val="FFFFFF"/>
              </w:rPr>
              <w:t>UC-12</w:t>
            </w:r>
          </w:p>
        </w:tc>
      </w:tr>
      <w:tr w:rsidR="00114D67" w14:paraId="3C546F7E" w14:textId="77777777">
        <w:trPr>
          <w:trHeight w:val="74"/>
        </w:trPr>
        <w:tc>
          <w:tcPr>
            <w:tcW w:w="2329" w:type="dxa"/>
          </w:tcPr>
          <w:p w14:paraId="7ABE092C" w14:textId="77777777" w:rsidR="00114D67" w:rsidRDefault="00000000">
            <w:r>
              <w:rPr>
                <w:b/>
              </w:rPr>
              <w:t>Use Case Name:</w:t>
            </w:r>
          </w:p>
        </w:tc>
        <w:tc>
          <w:tcPr>
            <w:tcW w:w="7763" w:type="dxa"/>
          </w:tcPr>
          <w:p w14:paraId="6772DB50" w14:textId="77777777" w:rsidR="00114D67" w:rsidRDefault="00000000">
            <w:r>
              <w:rPr>
                <w:rFonts w:ascii="Times New Roman" w:eastAsia="Times New Roman" w:hAnsi="Times New Roman" w:cs="Times New Roman"/>
                <w:sz w:val="22"/>
                <w:szCs w:val="22"/>
              </w:rPr>
              <w:t>Assist User</w:t>
            </w:r>
          </w:p>
        </w:tc>
      </w:tr>
      <w:tr w:rsidR="00114D67" w14:paraId="6AFCCB10" w14:textId="77777777">
        <w:trPr>
          <w:trHeight w:val="74"/>
        </w:trPr>
        <w:tc>
          <w:tcPr>
            <w:tcW w:w="2329" w:type="dxa"/>
          </w:tcPr>
          <w:p w14:paraId="0E46100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30E20C4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Support</w:t>
            </w:r>
          </w:p>
        </w:tc>
      </w:tr>
      <w:tr w:rsidR="00114D67" w14:paraId="32429F85" w14:textId="77777777">
        <w:trPr>
          <w:trHeight w:val="74"/>
        </w:trPr>
        <w:tc>
          <w:tcPr>
            <w:tcW w:w="2329" w:type="dxa"/>
          </w:tcPr>
          <w:p w14:paraId="7F07208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4F7763F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support answers users’ questions and assists in the process.</w:t>
            </w:r>
          </w:p>
        </w:tc>
      </w:tr>
      <w:tr w:rsidR="00114D67" w14:paraId="74D5A2E4" w14:textId="77777777">
        <w:trPr>
          <w:trHeight w:val="74"/>
        </w:trPr>
        <w:tc>
          <w:tcPr>
            <w:tcW w:w="2329" w:type="dxa"/>
          </w:tcPr>
          <w:p w14:paraId="40EE924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1B6E62E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R2</w:t>
            </w:r>
          </w:p>
        </w:tc>
      </w:tr>
      <w:tr w:rsidR="00114D67" w14:paraId="4389DD05" w14:textId="77777777">
        <w:trPr>
          <w:trHeight w:val="357"/>
        </w:trPr>
        <w:tc>
          <w:tcPr>
            <w:tcW w:w="2329" w:type="dxa"/>
          </w:tcPr>
          <w:p w14:paraId="42D6F6A5"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4BC0EE7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 - Customer support assists users.</w:t>
            </w:r>
          </w:p>
        </w:tc>
      </w:tr>
      <w:tr w:rsidR="00114D67" w14:paraId="74F41419" w14:textId="77777777">
        <w:trPr>
          <w:trHeight w:val="74"/>
        </w:trPr>
        <w:tc>
          <w:tcPr>
            <w:tcW w:w="2329" w:type="dxa"/>
          </w:tcPr>
          <w:p w14:paraId="1AF0D7B8"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24906B9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has been set up and configured.</w:t>
            </w:r>
          </w:p>
          <w:p w14:paraId="537C26B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is running and is open.</w:t>
            </w:r>
          </w:p>
          <w:p w14:paraId="5CE72B4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Actor has accessed website using URL</w:t>
            </w:r>
          </w:p>
          <w:p w14:paraId="2B741DF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Customer support authorized himself and signed into the account.</w:t>
            </w:r>
          </w:p>
          <w:p w14:paraId="20AF023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User asked a question or requested an assistance</w:t>
            </w:r>
          </w:p>
        </w:tc>
      </w:tr>
      <w:tr w:rsidR="00114D67" w14:paraId="4FFF4DB7" w14:textId="77777777">
        <w:trPr>
          <w:trHeight w:val="74"/>
        </w:trPr>
        <w:tc>
          <w:tcPr>
            <w:tcW w:w="2329" w:type="dxa"/>
          </w:tcPr>
          <w:p w14:paraId="52B3FE6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5E3401B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1.Customer support gets the request</w:t>
            </w:r>
          </w:p>
          <w:p w14:paraId="0C33E30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2.Actor answers the question</w:t>
            </w:r>
          </w:p>
          <w:p w14:paraId="3D99CAA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3.Customer Support assists the user during the process.</w:t>
            </w:r>
          </w:p>
        </w:tc>
      </w:tr>
      <w:tr w:rsidR="00114D67" w14:paraId="1D9CEE55" w14:textId="77777777">
        <w:trPr>
          <w:trHeight w:val="74"/>
        </w:trPr>
        <w:tc>
          <w:tcPr>
            <w:tcW w:w="2329" w:type="dxa"/>
          </w:tcPr>
          <w:p w14:paraId="10554D6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3387662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After Step 1 in the success scenario Customer support will be able to cancel the request in these cases:</w:t>
            </w:r>
          </w:p>
          <w:p w14:paraId="6C6691B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1.The request is not made about the system</w:t>
            </w:r>
          </w:p>
          <w:p w14:paraId="35F06E5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2.The request contains some unaccepted terms (curse)</w:t>
            </w:r>
          </w:p>
          <w:p w14:paraId="63C5280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3.The same request is made several times (although answered for the first time)</w:t>
            </w:r>
          </w:p>
        </w:tc>
      </w:tr>
      <w:tr w:rsidR="00114D67" w14:paraId="12C71918" w14:textId="77777777">
        <w:trPr>
          <w:trHeight w:val="74"/>
        </w:trPr>
        <w:tc>
          <w:tcPr>
            <w:tcW w:w="2329" w:type="dxa"/>
          </w:tcPr>
          <w:p w14:paraId="286FF44B"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69FBAAA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Customer support did not accept the request. User is not answered and assisted. </w:t>
            </w:r>
          </w:p>
          <w:p w14:paraId="76CF88F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Main (Success) Flow 3: Customer Support assists the user by accepting his request. </w:t>
            </w:r>
          </w:p>
        </w:tc>
      </w:tr>
      <w:tr w:rsidR="00114D67" w14:paraId="7EB7E491" w14:textId="77777777">
        <w:trPr>
          <w:trHeight w:val="786"/>
        </w:trPr>
        <w:tc>
          <w:tcPr>
            <w:tcW w:w="2329" w:type="dxa"/>
          </w:tcPr>
          <w:p w14:paraId="7B1A76C5"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414B679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 The Customer support shall be able to cancel the request</w:t>
            </w:r>
          </w:p>
          <w:p w14:paraId="04D1E7C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User shall get the answer to his question</w:t>
            </w:r>
          </w:p>
          <w:p w14:paraId="03B62BB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User shall get assistance on the issue raised. </w:t>
            </w:r>
          </w:p>
        </w:tc>
      </w:tr>
    </w:tbl>
    <w:p w14:paraId="6FC88DC0" w14:textId="77777777" w:rsidR="00114D67" w:rsidRDefault="00114D67"/>
    <w:p w14:paraId="7BF30159" w14:textId="77777777" w:rsidR="00114D67" w:rsidRDefault="00114D67">
      <w:pPr>
        <w:pStyle w:val="Heading3"/>
      </w:pPr>
      <w:bookmarkStart w:id="442" w:name="_vv5m5lew0t8w" w:colFirst="0" w:colLast="0"/>
      <w:bookmarkEnd w:id="442"/>
    </w:p>
    <w:p w14:paraId="3487A440" w14:textId="77777777" w:rsidR="00114D67" w:rsidRDefault="00114D67"/>
    <w:p w14:paraId="52B4FAE6" w14:textId="77777777" w:rsidR="00114D67" w:rsidRDefault="00000000">
      <w:pPr>
        <w:pStyle w:val="Heading3"/>
      </w:pPr>
      <w:bookmarkStart w:id="443" w:name="_kjfm3pbi7hp7" w:colFirst="0" w:colLast="0"/>
      <w:bookmarkStart w:id="444" w:name="_Toc131283880"/>
      <w:bookmarkEnd w:id="443"/>
      <w:r>
        <w:t>Use Case 13</w:t>
      </w:r>
      <w:bookmarkEnd w:id="444"/>
    </w:p>
    <w:p w14:paraId="040A269F" w14:textId="77777777" w:rsidR="00114D67" w:rsidRDefault="00114D67"/>
    <w:tbl>
      <w:tblPr>
        <w:tblStyle w:val="af0"/>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4C174D4B" w14:textId="77777777">
        <w:tc>
          <w:tcPr>
            <w:tcW w:w="2329" w:type="dxa"/>
            <w:shd w:val="clear" w:color="auto" w:fill="31849B"/>
          </w:tcPr>
          <w:p w14:paraId="147845CE" w14:textId="4C175247" w:rsidR="00114D67" w:rsidRDefault="00000000">
            <w:pPr>
              <w:rPr>
                <w:color w:val="FFFFFF"/>
              </w:rPr>
            </w:pPr>
            <w:del w:id="445" w:author="Atlas Hamzali" w:date="2023-04-23T19:20:00Z">
              <w:r w:rsidDel="007144F0">
                <w:rPr>
                  <w:b/>
                  <w:color w:val="FFFFFF"/>
                </w:rPr>
                <w:delText>Use Case Number:</w:delText>
              </w:r>
            </w:del>
          </w:p>
        </w:tc>
        <w:tc>
          <w:tcPr>
            <w:tcW w:w="7763" w:type="dxa"/>
            <w:shd w:val="clear" w:color="auto" w:fill="31849B"/>
          </w:tcPr>
          <w:p w14:paraId="651AB179" w14:textId="66970E95" w:rsidR="00114D67" w:rsidRDefault="00000000">
            <w:pPr>
              <w:rPr>
                <w:color w:val="FFFFFF"/>
              </w:rPr>
            </w:pPr>
            <w:del w:id="446" w:author="Atlas Hamzali" w:date="2023-04-23T19:20:00Z">
              <w:r w:rsidDel="007144F0">
                <w:rPr>
                  <w:color w:val="FFFFFF"/>
                </w:rPr>
                <w:delText>UC-13</w:delText>
              </w:r>
            </w:del>
          </w:p>
        </w:tc>
      </w:tr>
      <w:tr w:rsidR="00114D67" w14:paraId="5987D3C0" w14:textId="77777777">
        <w:trPr>
          <w:trHeight w:val="74"/>
        </w:trPr>
        <w:tc>
          <w:tcPr>
            <w:tcW w:w="2329" w:type="dxa"/>
          </w:tcPr>
          <w:p w14:paraId="34FD0406" w14:textId="15D803B6" w:rsidR="00114D67" w:rsidRDefault="00000000">
            <w:del w:id="447" w:author="Atlas Hamzali" w:date="2023-04-23T19:20:00Z">
              <w:r w:rsidDel="007144F0">
                <w:rPr>
                  <w:b/>
                </w:rPr>
                <w:delText>Use Case Name:</w:delText>
              </w:r>
            </w:del>
          </w:p>
        </w:tc>
        <w:tc>
          <w:tcPr>
            <w:tcW w:w="7763" w:type="dxa"/>
          </w:tcPr>
          <w:p w14:paraId="6990227C" w14:textId="35BC5A11" w:rsidR="00114D67" w:rsidRDefault="00000000">
            <w:del w:id="448" w:author="Atlas Hamzali" w:date="2023-04-23T19:20:00Z">
              <w:r w:rsidDel="007144F0">
                <w:rPr>
                  <w:rFonts w:ascii="Times New Roman" w:eastAsia="Times New Roman" w:hAnsi="Times New Roman" w:cs="Times New Roman"/>
                  <w:sz w:val="22"/>
                  <w:szCs w:val="22"/>
                </w:rPr>
                <w:delText>Analyze Feedback</w:delText>
              </w:r>
            </w:del>
          </w:p>
        </w:tc>
      </w:tr>
      <w:tr w:rsidR="00114D67" w14:paraId="4017ED6F" w14:textId="77777777">
        <w:trPr>
          <w:trHeight w:val="74"/>
        </w:trPr>
        <w:tc>
          <w:tcPr>
            <w:tcW w:w="2329" w:type="dxa"/>
          </w:tcPr>
          <w:p w14:paraId="4AD34B62" w14:textId="48AC43A5" w:rsidR="00114D67" w:rsidRDefault="00000000">
            <w:pPr>
              <w:rPr>
                <w:rFonts w:ascii="Times New Roman" w:eastAsia="Times New Roman" w:hAnsi="Times New Roman" w:cs="Times New Roman"/>
                <w:sz w:val="22"/>
                <w:szCs w:val="22"/>
              </w:rPr>
            </w:pPr>
            <w:del w:id="449" w:author="Atlas Hamzali" w:date="2023-04-23T19:20:00Z">
              <w:r w:rsidDel="007144F0">
                <w:rPr>
                  <w:rFonts w:ascii="Times New Roman" w:eastAsia="Times New Roman" w:hAnsi="Times New Roman" w:cs="Times New Roman"/>
                  <w:b/>
                  <w:sz w:val="22"/>
                  <w:szCs w:val="22"/>
                </w:rPr>
                <w:delText>Actor(s):</w:delText>
              </w:r>
            </w:del>
          </w:p>
        </w:tc>
        <w:tc>
          <w:tcPr>
            <w:tcW w:w="7763" w:type="dxa"/>
          </w:tcPr>
          <w:p w14:paraId="26FFD841" w14:textId="1B13262D" w:rsidR="00114D67" w:rsidRDefault="00000000">
            <w:pPr>
              <w:rPr>
                <w:rFonts w:ascii="Times New Roman" w:eastAsia="Times New Roman" w:hAnsi="Times New Roman" w:cs="Times New Roman"/>
                <w:sz w:val="22"/>
                <w:szCs w:val="22"/>
              </w:rPr>
            </w:pPr>
            <w:del w:id="450" w:author="Atlas Hamzali" w:date="2023-04-23T19:20:00Z">
              <w:r w:rsidDel="007144F0">
                <w:rPr>
                  <w:rFonts w:ascii="Times New Roman" w:eastAsia="Times New Roman" w:hAnsi="Times New Roman" w:cs="Times New Roman"/>
                  <w:sz w:val="22"/>
                  <w:szCs w:val="22"/>
                </w:rPr>
                <w:delText>Customer Support</w:delText>
              </w:r>
            </w:del>
          </w:p>
        </w:tc>
      </w:tr>
      <w:tr w:rsidR="00114D67" w14:paraId="35FDECE3" w14:textId="77777777">
        <w:trPr>
          <w:trHeight w:val="74"/>
        </w:trPr>
        <w:tc>
          <w:tcPr>
            <w:tcW w:w="2329" w:type="dxa"/>
          </w:tcPr>
          <w:p w14:paraId="70FCA186" w14:textId="7A844D0F" w:rsidR="00114D67" w:rsidRDefault="00000000">
            <w:pPr>
              <w:rPr>
                <w:rFonts w:ascii="Times New Roman" w:eastAsia="Times New Roman" w:hAnsi="Times New Roman" w:cs="Times New Roman"/>
                <w:sz w:val="22"/>
                <w:szCs w:val="22"/>
              </w:rPr>
            </w:pPr>
            <w:del w:id="451" w:author="Atlas Hamzali" w:date="2023-04-23T19:20:00Z">
              <w:r w:rsidDel="007144F0">
                <w:rPr>
                  <w:rFonts w:ascii="Times New Roman" w:eastAsia="Times New Roman" w:hAnsi="Times New Roman" w:cs="Times New Roman"/>
                  <w:b/>
                  <w:sz w:val="22"/>
                  <w:szCs w:val="22"/>
                </w:rPr>
                <w:delText>Description:</w:delText>
              </w:r>
            </w:del>
          </w:p>
        </w:tc>
        <w:tc>
          <w:tcPr>
            <w:tcW w:w="7763" w:type="dxa"/>
          </w:tcPr>
          <w:p w14:paraId="26CD8898" w14:textId="45A588F7" w:rsidR="00114D67" w:rsidRDefault="00000000">
            <w:pPr>
              <w:rPr>
                <w:rFonts w:ascii="Times New Roman" w:eastAsia="Times New Roman" w:hAnsi="Times New Roman" w:cs="Times New Roman"/>
                <w:sz w:val="22"/>
                <w:szCs w:val="22"/>
              </w:rPr>
            </w:pPr>
            <w:del w:id="452" w:author="Atlas Hamzali" w:date="2023-04-23T19:20:00Z">
              <w:r w:rsidDel="007144F0">
                <w:rPr>
                  <w:rFonts w:ascii="Times New Roman" w:eastAsia="Times New Roman" w:hAnsi="Times New Roman" w:cs="Times New Roman"/>
                  <w:sz w:val="22"/>
                  <w:szCs w:val="22"/>
                </w:rPr>
                <w:delText>Customer support analyzes the feedback the user provided.</w:delText>
              </w:r>
            </w:del>
          </w:p>
        </w:tc>
      </w:tr>
      <w:tr w:rsidR="00114D67" w14:paraId="2E7E54A8" w14:textId="77777777">
        <w:trPr>
          <w:trHeight w:val="74"/>
        </w:trPr>
        <w:tc>
          <w:tcPr>
            <w:tcW w:w="2329" w:type="dxa"/>
          </w:tcPr>
          <w:p w14:paraId="697586BF" w14:textId="047B53BA" w:rsidR="00114D67" w:rsidRDefault="00000000">
            <w:pPr>
              <w:rPr>
                <w:rFonts w:ascii="Times New Roman" w:eastAsia="Times New Roman" w:hAnsi="Times New Roman" w:cs="Times New Roman"/>
                <w:sz w:val="22"/>
                <w:szCs w:val="22"/>
              </w:rPr>
            </w:pPr>
            <w:del w:id="453" w:author="Atlas Hamzali" w:date="2023-04-23T19:20:00Z">
              <w:r w:rsidDel="007144F0">
                <w:rPr>
                  <w:rFonts w:ascii="Times New Roman" w:eastAsia="Times New Roman" w:hAnsi="Times New Roman" w:cs="Times New Roman"/>
                  <w:b/>
                  <w:sz w:val="22"/>
                  <w:szCs w:val="22"/>
                </w:rPr>
                <w:delText>Priority (Release)</w:delText>
              </w:r>
            </w:del>
          </w:p>
        </w:tc>
        <w:tc>
          <w:tcPr>
            <w:tcW w:w="7763" w:type="dxa"/>
          </w:tcPr>
          <w:p w14:paraId="5CBF35C3" w14:textId="408D36C7" w:rsidR="00114D67" w:rsidRDefault="00000000">
            <w:pPr>
              <w:rPr>
                <w:rFonts w:ascii="Times New Roman" w:eastAsia="Times New Roman" w:hAnsi="Times New Roman" w:cs="Times New Roman"/>
                <w:sz w:val="22"/>
                <w:szCs w:val="22"/>
              </w:rPr>
            </w:pPr>
            <w:del w:id="454" w:author="Atlas Hamzali" w:date="2023-04-23T19:20:00Z">
              <w:r w:rsidDel="007144F0">
                <w:rPr>
                  <w:rFonts w:ascii="Times New Roman" w:eastAsia="Times New Roman" w:hAnsi="Times New Roman" w:cs="Times New Roman"/>
                  <w:sz w:val="22"/>
                  <w:szCs w:val="22"/>
                </w:rPr>
                <w:delText>R2</w:delText>
              </w:r>
            </w:del>
          </w:p>
        </w:tc>
      </w:tr>
      <w:tr w:rsidR="00114D67" w14:paraId="3B4EE0A3" w14:textId="77777777">
        <w:trPr>
          <w:trHeight w:val="357"/>
        </w:trPr>
        <w:tc>
          <w:tcPr>
            <w:tcW w:w="2329" w:type="dxa"/>
          </w:tcPr>
          <w:p w14:paraId="3F826A34" w14:textId="7CEFCD92" w:rsidR="00114D67" w:rsidRDefault="00000000">
            <w:pPr>
              <w:rPr>
                <w:rFonts w:ascii="Times New Roman" w:eastAsia="Times New Roman" w:hAnsi="Times New Roman" w:cs="Times New Roman"/>
                <w:color w:val="FF0000"/>
                <w:sz w:val="22"/>
                <w:szCs w:val="22"/>
              </w:rPr>
            </w:pPr>
            <w:del w:id="455" w:author="Atlas Hamzali" w:date="2023-04-23T19:20:00Z">
              <w:r w:rsidDel="007144F0">
                <w:rPr>
                  <w:rFonts w:ascii="Times New Roman" w:eastAsia="Times New Roman" w:hAnsi="Times New Roman" w:cs="Times New Roman"/>
                  <w:b/>
                  <w:color w:val="FF0000"/>
                  <w:sz w:val="22"/>
                  <w:szCs w:val="22"/>
                </w:rPr>
                <w:delText>Trigger:</w:delText>
              </w:r>
            </w:del>
          </w:p>
        </w:tc>
        <w:tc>
          <w:tcPr>
            <w:tcW w:w="7763" w:type="dxa"/>
          </w:tcPr>
          <w:p w14:paraId="09311713" w14:textId="0A47BB79" w:rsidR="00114D67" w:rsidRDefault="00000000">
            <w:pPr>
              <w:rPr>
                <w:rFonts w:ascii="Times New Roman" w:eastAsia="Times New Roman" w:hAnsi="Times New Roman" w:cs="Times New Roman"/>
                <w:sz w:val="22"/>
                <w:szCs w:val="22"/>
              </w:rPr>
            </w:pPr>
            <w:del w:id="456" w:author="Atlas Hamzali" w:date="2023-04-23T19:20:00Z">
              <w:r w:rsidDel="007144F0">
                <w:rPr>
                  <w:rFonts w:ascii="Times New Roman" w:eastAsia="Times New Roman" w:hAnsi="Times New Roman" w:cs="Times New Roman"/>
                  <w:sz w:val="22"/>
                  <w:szCs w:val="22"/>
                </w:rPr>
                <w:delText>External - Customer support analyzes the user request.</w:delText>
              </w:r>
            </w:del>
          </w:p>
        </w:tc>
      </w:tr>
      <w:tr w:rsidR="00114D67" w14:paraId="66CD4C48" w14:textId="77777777">
        <w:trPr>
          <w:trHeight w:val="74"/>
        </w:trPr>
        <w:tc>
          <w:tcPr>
            <w:tcW w:w="2329" w:type="dxa"/>
          </w:tcPr>
          <w:p w14:paraId="5C0C918C" w14:textId="6E34C519" w:rsidR="00114D67" w:rsidRDefault="00000000">
            <w:pPr>
              <w:rPr>
                <w:rFonts w:ascii="Times New Roman" w:eastAsia="Times New Roman" w:hAnsi="Times New Roman" w:cs="Times New Roman"/>
                <w:color w:val="FF0000"/>
                <w:sz w:val="22"/>
                <w:szCs w:val="22"/>
              </w:rPr>
            </w:pPr>
            <w:del w:id="457" w:author="Atlas Hamzali" w:date="2023-04-23T19:20:00Z">
              <w:r w:rsidDel="007144F0">
                <w:rPr>
                  <w:rFonts w:ascii="Times New Roman" w:eastAsia="Times New Roman" w:hAnsi="Times New Roman" w:cs="Times New Roman"/>
                  <w:b/>
                  <w:color w:val="FF0000"/>
                  <w:sz w:val="22"/>
                  <w:szCs w:val="22"/>
                </w:rPr>
                <w:delText>Pre-condition(s):</w:delText>
              </w:r>
            </w:del>
          </w:p>
        </w:tc>
        <w:tc>
          <w:tcPr>
            <w:tcW w:w="7763" w:type="dxa"/>
          </w:tcPr>
          <w:p w14:paraId="69389ADF" w14:textId="397B31B0" w:rsidR="00114D67" w:rsidDel="007144F0" w:rsidRDefault="00000000">
            <w:pPr>
              <w:rPr>
                <w:del w:id="458" w:author="Atlas Hamzali" w:date="2023-04-23T19:20:00Z"/>
                <w:rFonts w:ascii="Times New Roman" w:eastAsia="Times New Roman" w:hAnsi="Times New Roman" w:cs="Times New Roman"/>
                <w:sz w:val="22"/>
                <w:szCs w:val="22"/>
              </w:rPr>
            </w:pPr>
            <w:del w:id="459" w:author="Atlas Hamzali" w:date="2023-04-23T19:20:00Z">
              <w:r w:rsidDel="007144F0">
                <w:rPr>
                  <w:rFonts w:ascii="Times New Roman" w:eastAsia="Times New Roman" w:hAnsi="Times New Roman" w:cs="Times New Roman"/>
                  <w:sz w:val="22"/>
                  <w:szCs w:val="22"/>
                </w:rPr>
                <w:delText>- System has been set up and configured.</w:delText>
              </w:r>
            </w:del>
          </w:p>
          <w:p w14:paraId="3B9A563F" w14:textId="6E22F955" w:rsidR="00114D67" w:rsidDel="007144F0" w:rsidRDefault="00000000">
            <w:pPr>
              <w:rPr>
                <w:del w:id="460" w:author="Atlas Hamzali" w:date="2023-04-23T19:20:00Z"/>
                <w:rFonts w:ascii="Times New Roman" w:eastAsia="Times New Roman" w:hAnsi="Times New Roman" w:cs="Times New Roman"/>
                <w:sz w:val="22"/>
                <w:szCs w:val="22"/>
              </w:rPr>
            </w:pPr>
            <w:del w:id="461" w:author="Atlas Hamzali" w:date="2023-04-23T19:20:00Z">
              <w:r w:rsidDel="007144F0">
                <w:rPr>
                  <w:rFonts w:ascii="Times New Roman" w:eastAsia="Times New Roman" w:hAnsi="Times New Roman" w:cs="Times New Roman"/>
                  <w:sz w:val="22"/>
                  <w:szCs w:val="22"/>
                </w:rPr>
                <w:delText>- System is running and is open.</w:delText>
              </w:r>
            </w:del>
          </w:p>
          <w:p w14:paraId="2AEB84AE" w14:textId="5865F9EE" w:rsidR="00114D67" w:rsidDel="007144F0" w:rsidRDefault="00000000">
            <w:pPr>
              <w:rPr>
                <w:del w:id="462" w:author="Atlas Hamzali" w:date="2023-04-23T19:20:00Z"/>
                <w:rFonts w:ascii="Times New Roman" w:eastAsia="Times New Roman" w:hAnsi="Times New Roman" w:cs="Times New Roman"/>
                <w:sz w:val="22"/>
                <w:szCs w:val="22"/>
              </w:rPr>
            </w:pPr>
            <w:del w:id="463" w:author="Atlas Hamzali" w:date="2023-04-23T19:20:00Z">
              <w:r w:rsidDel="007144F0">
                <w:rPr>
                  <w:rFonts w:ascii="Times New Roman" w:eastAsia="Times New Roman" w:hAnsi="Times New Roman" w:cs="Times New Roman"/>
                  <w:sz w:val="22"/>
                  <w:szCs w:val="22"/>
                </w:rPr>
                <w:delText>- Actor has accessed website using URL</w:delText>
              </w:r>
            </w:del>
          </w:p>
          <w:p w14:paraId="284DE03A" w14:textId="1D9798E1" w:rsidR="00114D67" w:rsidDel="007144F0" w:rsidRDefault="00000000">
            <w:pPr>
              <w:rPr>
                <w:del w:id="464" w:author="Atlas Hamzali" w:date="2023-04-23T19:20:00Z"/>
                <w:rFonts w:ascii="Times New Roman" w:eastAsia="Times New Roman" w:hAnsi="Times New Roman" w:cs="Times New Roman"/>
                <w:sz w:val="22"/>
                <w:szCs w:val="22"/>
              </w:rPr>
            </w:pPr>
            <w:del w:id="465" w:author="Atlas Hamzali" w:date="2023-04-23T19:20:00Z">
              <w:r w:rsidDel="007144F0">
                <w:rPr>
                  <w:rFonts w:ascii="Times New Roman" w:eastAsia="Times New Roman" w:hAnsi="Times New Roman" w:cs="Times New Roman"/>
                  <w:sz w:val="22"/>
                  <w:szCs w:val="22"/>
                </w:rPr>
                <w:delText>- Customer support authorized himself and signed into the account.</w:delText>
              </w:r>
            </w:del>
          </w:p>
          <w:p w14:paraId="4E9FE2D1" w14:textId="5BD0A41D" w:rsidR="00114D67" w:rsidRDefault="00000000">
            <w:pPr>
              <w:rPr>
                <w:rFonts w:ascii="Times New Roman" w:eastAsia="Times New Roman" w:hAnsi="Times New Roman" w:cs="Times New Roman"/>
                <w:sz w:val="22"/>
                <w:szCs w:val="22"/>
              </w:rPr>
            </w:pPr>
            <w:del w:id="466" w:author="Atlas Hamzali" w:date="2023-04-23T19:20:00Z">
              <w:r w:rsidDel="007144F0">
                <w:rPr>
                  <w:rFonts w:ascii="Times New Roman" w:eastAsia="Times New Roman" w:hAnsi="Times New Roman" w:cs="Times New Roman"/>
                  <w:sz w:val="22"/>
                  <w:szCs w:val="22"/>
                </w:rPr>
                <w:delText>- User provided feedback (complaint, report, suggestion)</w:delText>
              </w:r>
            </w:del>
          </w:p>
        </w:tc>
      </w:tr>
      <w:tr w:rsidR="00114D67" w14:paraId="6CEE76FF" w14:textId="77777777">
        <w:trPr>
          <w:trHeight w:val="74"/>
        </w:trPr>
        <w:tc>
          <w:tcPr>
            <w:tcW w:w="2329" w:type="dxa"/>
          </w:tcPr>
          <w:p w14:paraId="6CF4569F" w14:textId="5406797C" w:rsidR="00114D67" w:rsidRDefault="00000000">
            <w:pPr>
              <w:rPr>
                <w:rFonts w:ascii="Times New Roman" w:eastAsia="Times New Roman" w:hAnsi="Times New Roman" w:cs="Times New Roman"/>
                <w:sz w:val="22"/>
                <w:szCs w:val="22"/>
              </w:rPr>
            </w:pPr>
            <w:del w:id="467" w:author="Atlas Hamzali" w:date="2023-04-23T19:20:00Z">
              <w:r w:rsidDel="007144F0">
                <w:rPr>
                  <w:rFonts w:ascii="Times New Roman" w:eastAsia="Times New Roman" w:hAnsi="Times New Roman" w:cs="Times New Roman"/>
                  <w:b/>
                  <w:sz w:val="22"/>
                  <w:szCs w:val="22"/>
                </w:rPr>
                <w:lastRenderedPageBreak/>
                <w:delText>Main (Success) Flow:</w:delText>
              </w:r>
            </w:del>
          </w:p>
        </w:tc>
        <w:tc>
          <w:tcPr>
            <w:tcW w:w="7763" w:type="dxa"/>
          </w:tcPr>
          <w:p w14:paraId="74AC0440" w14:textId="62AC262E" w:rsidR="00114D67" w:rsidDel="007144F0" w:rsidRDefault="00000000">
            <w:pPr>
              <w:rPr>
                <w:del w:id="468" w:author="Atlas Hamzali" w:date="2023-04-23T19:20:00Z"/>
                <w:rFonts w:ascii="Times New Roman" w:eastAsia="Times New Roman" w:hAnsi="Times New Roman" w:cs="Times New Roman"/>
                <w:sz w:val="22"/>
                <w:szCs w:val="22"/>
              </w:rPr>
            </w:pPr>
            <w:del w:id="469" w:author="Atlas Hamzali" w:date="2023-04-23T19:20:00Z">
              <w:r w:rsidDel="007144F0">
                <w:rPr>
                  <w:rFonts w:ascii="Times New Roman" w:eastAsia="Times New Roman" w:hAnsi="Times New Roman" w:cs="Times New Roman"/>
                  <w:sz w:val="22"/>
                  <w:szCs w:val="22"/>
                </w:rPr>
                <w:delText>1.System send the feedback to the customer support</w:delText>
              </w:r>
            </w:del>
          </w:p>
          <w:p w14:paraId="062BFA13" w14:textId="4ED5DF90" w:rsidR="00114D67" w:rsidDel="007144F0" w:rsidRDefault="00000000">
            <w:pPr>
              <w:rPr>
                <w:del w:id="470" w:author="Atlas Hamzali" w:date="2023-04-23T19:20:00Z"/>
                <w:rFonts w:ascii="Times New Roman" w:eastAsia="Times New Roman" w:hAnsi="Times New Roman" w:cs="Times New Roman"/>
                <w:sz w:val="22"/>
                <w:szCs w:val="22"/>
              </w:rPr>
            </w:pPr>
            <w:del w:id="471" w:author="Atlas Hamzali" w:date="2023-04-23T19:20:00Z">
              <w:r w:rsidDel="007144F0">
                <w:rPr>
                  <w:rFonts w:ascii="Times New Roman" w:eastAsia="Times New Roman" w:hAnsi="Times New Roman" w:cs="Times New Roman"/>
                  <w:sz w:val="22"/>
                  <w:szCs w:val="22"/>
                </w:rPr>
                <w:delText xml:space="preserve">2.Customer Support gets the feedback </w:delText>
              </w:r>
            </w:del>
          </w:p>
          <w:p w14:paraId="602550E4" w14:textId="3D94D808" w:rsidR="00114D67" w:rsidDel="007144F0" w:rsidRDefault="00000000">
            <w:pPr>
              <w:rPr>
                <w:del w:id="472" w:author="Atlas Hamzali" w:date="2023-04-23T19:20:00Z"/>
                <w:rFonts w:ascii="Times New Roman" w:eastAsia="Times New Roman" w:hAnsi="Times New Roman" w:cs="Times New Roman"/>
                <w:sz w:val="22"/>
                <w:szCs w:val="22"/>
              </w:rPr>
            </w:pPr>
            <w:del w:id="473" w:author="Atlas Hamzali" w:date="2023-04-23T19:20:00Z">
              <w:r w:rsidDel="007144F0">
                <w:rPr>
                  <w:rFonts w:ascii="Times New Roman" w:eastAsia="Times New Roman" w:hAnsi="Times New Roman" w:cs="Times New Roman"/>
                  <w:sz w:val="22"/>
                  <w:szCs w:val="22"/>
                </w:rPr>
                <w:delText>3.Customer support analyzes the user request</w:delText>
              </w:r>
            </w:del>
          </w:p>
          <w:p w14:paraId="129D1831" w14:textId="69647070" w:rsidR="00114D67" w:rsidDel="007144F0" w:rsidRDefault="00000000">
            <w:pPr>
              <w:rPr>
                <w:del w:id="474" w:author="Atlas Hamzali" w:date="2023-04-23T19:20:00Z"/>
                <w:rFonts w:ascii="Times New Roman" w:eastAsia="Times New Roman" w:hAnsi="Times New Roman" w:cs="Times New Roman"/>
                <w:sz w:val="22"/>
                <w:szCs w:val="22"/>
              </w:rPr>
            </w:pPr>
            <w:del w:id="475" w:author="Atlas Hamzali" w:date="2023-04-23T19:20:00Z">
              <w:r w:rsidDel="007144F0">
                <w:rPr>
                  <w:rFonts w:ascii="Times New Roman" w:eastAsia="Times New Roman" w:hAnsi="Times New Roman" w:cs="Times New Roman"/>
                  <w:sz w:val="22"/>
                  <w:szCs w:val="22"/>
                </w:rPr>
                <w:delText>4.Actor verifies the request</w:delText>
              </w:r>
            </w:del>
          </w:p>
          <w:p w14:paraId="2FB5CFB7" w14:textId="4D3A6376" w:rsidR="00114D67" w:rsidRDefault="00000000">
            <w:pPr>
              <w:rPr>
                <w:rFonts w:ascii="Times New Roman" w:eastAsia="Times New Roman" w:hAnsi="Times New Roman" w:cs="Times New Roman"/>
                <w:sz w:val="22"/>
                <w:szCs w:val="22"/>
              </w:rPr>
            </w:pPr>
            <w:del w:id="476" w:author="Atlas Hamzali" w:date="2023-04-23T19:20:00Z">
              <w:r w:rsidDel="007144F0">
                <w:rPr>
                  <w:rFonts w:ascii="Times New Roman" w:eastAsia="Times New Roman" w:hAnsi="Times New Roman" w:cs="Times New Roman"/>
                  <w:sz w:val="22"/>
                  <w:szCs w:val="22"/>
                </w:rPr>
                <w:delText>5.System accepts the request as analyzed.</w:delText>
              </w:r>
            </w:del>
          </w:p>
        </w:tc>
      </w:tr>
      <w:tr w:rsidR="00114D67" w14:paraId="49B92D6B" w14:textId="77777777">
        <w:trPr>
          <w:trHeight w:val="74"/>
        </w:trPr>
        <w:tc>
          <w:tcPr>
            <w:tcW w:w="2329" w:type="dxa"/>
          </w:tcPr>
          <w:p w14:paraId="1357F479" w14:textId="474D32E2" w:rsidR="00114D67" w:rsidRDefault="00000000">
            <w:pPr>
              <w:rPr>
                <w:rFonts w:ascii="Times New Roman" w:eastAsia="Times New Roman" w:hAnsi="Times New Roman" w:cs="Times New Roman"/>
                <w:sz w:val="22"/>
                <w:szCs w:val="22"/>
              </w:rPr>
            </w:pPr>
            <w:del w:id="477" w:author="Atlas Hamzali" w:date="2023-04-23T19:20:00Z">
              <w:r w:rsidDel="007144F0">
                <w:rPr>
                  <w:rFonts w:ascii="Times New Roman" w:eastAsia="Times New Roman" w:hAnsi="Times New Roman" w:cs="Times New Roman"/>
                  <w:b/>
                  <w:sz w:val="22"/>
                  <w:szCs w:val="22"/>
                </w:rPr>
                <w:delText>Alternate Flows:</w:delText>
              </w:r>
            </w:del>
          </w:p>
        </w:tc>
        <w:tc>
          <w:tcPr>
            <w:tcW w:w="7763" w:type="dxa"/>
          </w:tcPr>
          <w:p w14:paraId="304A85B9" w14:textId="3A84214E" w:rsidR="00114D67" w:rsidDel="007144F0" w:rsidRDefault="00000000">
            <w:pPr>
              <w:rPr>
                <w:del w:id="478" w:author="Atlas Hamzali" w:date="2023-04-23T19:20:00Z"/>
                <w:rFonts w:ascii="Times New Roman" w:eastAsia="Times New Roman" w:hAnsi="Times New Roman" w:cs="Times New Roman"/>
                <w:sz w:val="22"/>
                <w:szCs w:val="22"/>
              </w:rPr>
            </w:pPr>
            <w:del w:id="479" w:author="Atlas Hamzali" w:date="2023-04-23T19:20:00Z">
              <w:r w:rsidDel="007144F0">
                <w:rPr>
                  <w:rFonts w:ascii="Times New Roman" w:eastAsia="Times New Roman" w:hAnsi="Times New Roman" w:cs="Times New Roman"/>
                  <w:sz w:val="22"/>
                  <w:szCs w:val="22"/>
                </w:rPr>
                <w:delText>Alternate Flow #1: During the step 3 in the success scenario Customer support will be able to remove the report in these cases:</w:delText>
              </w:r>
            </w:del>
          </w:p>
          <w:p w14:paraId="35F8D3CA" w14:textId="36076A56" w:rsidR="00114D67" w:rsidDel="007144F0" w:rsidRDefault="00000000">
            <w:pPr>
              <w:rPr>
                <w:del w:id="480" w:author="Atlas Hamzali" w:date="2023-04-23T19:20:00Z"/>
                <w:rFonts w:ascii="Times New Roman" w:eastAsia="Times New Roman" w:hAnsi="Times New Roman" w:cs="Times New Roman"/>
                <w:sz w:val="22"/>
                <w:szCs w:val="22"/>
              </w:rPr>
            </w:pPr>
            <w:del w:id="481" w:author="Atlas Hamzali" w:date="2023-04-23T19:20:00Z">
              <w:r w:rsidDel="007144F0">
                <w:rPr>
                  <w:rFonts w:ascii="Times New Roman" w:eastAsia="Times New Roman" w:hAnsi="Times New Roman" w:cs="Times New Roman"/>
                  <w:sz w:val="22"/>
                  <w:szCs w:val="22"/>
                </w:rPr>
                <w:delText>1.The feedback  is not made about the system</w:delText>
              </w:r>
            </w:del>
          </w:p>
          <w:p w14:paraId="25E1AE19" w14:textId="414F5182" w:rsidR="00114D67" w:rsidDel="007144F0" w:rsidRDefault="00000000">
            <w:pPr>
              <w:rPr>
                <w:del w:id="482" w:author="Atlas Hamzali" w:date="2023-04-23T19:20:00Z"/>
                <w:rFonts w:ascii="Times New Roman" w:eastAsia="Times New Roman" w:hAnsi="Times New Roman" w:cs="Times New Roman"/>
                <w:sz w:val="22"/>
                <w:szCs w:val="22"/>
              </w:rPr>
            </w:pPr>
            <w:del w:id="483" w:author="Atlas Hamzali" w:date="2023-04-23T19:20:00Z">
              <w:r w:rsidDel="007144F0">
                <w:rPr>
                  <w:rFonts w:ascii="Times New Roman" w:eastAsia="Times New Roman" w:hAnsi="Times New Roman" w:cs="Times New Roman"/>
                  <w:sz w:val="22"/>
                  <w:szCs w:val="22"/>
                </w:rPr>
                <w:delText>2.The feedback contains some unaccepted terms (curse)</w:delText>
              </w:r>
            </w:del>
          </w:p>
          <w:p w14:paraId="5DE0B405" w14:textId="05AE2CCD" w:rsidR="00114D67" w:rsidDel="007144F0" w:rsidRDefault="00000000">
            <w:pPr>
              <w:rPr>
                <w:del w:id="484" w:author="Atlas Hamzali" w:date="2023-04-23T19:20:00Z"/>
                <w:rFonts w:ascii="Times New Roman" w:eastAsia="Times New Roman" w:hAnsi="Times New Roman" w:cs="Times New Roman"/>
                <w:sz w:val="22"/>
                <w:szCs w:val="22"/>
              </w:rPr>
            </w:pPr>
            <w:del w:id="485" w:author="Atlas Hamzali" w:date="2023-04-23T19:20:00Z">
              <w:r w:rsidDel="007144F0">
                <w:rPr>
                  <w:rFonts w:ascii="Times New Roman" w:eastAsia="Times New Roman" w:hAnsi="Times New Roman" w:cs="Times New Roman"/>
                  <w:sz w:val="22"/>
                  <w:szCs w:val="22"/>
                </w:rPr>
                <w:delText>3.The feedback request is made several times (although answered for the first time)</w:delText>
              </w:r>
            </w:del>
          </w:p>
          <w:p w14:paraId="106713D6" w14:textId="1CB54BCD" w:rsidR="00114D67" w:rsidDel="007144F0" w:rsidRDefault="00000000">
            <w:pPr>
              <w:rPr>
                <w:del w:id="486" w:author="Atlas Hamzali" w:date="2023-04-23T19:20:00Z"/>
                <w:rFonts w:ascii="Times New Roman" w:eastAsia="Times New Roman" w:hAnsi="Times New Roman" w:cs="Times New Roman"/>
                <w:sz w:val="22"/>
                <w:szCs w:val="22"/>
              </w:rPr>
            </w:pPr>
            <w:del w:id="487" w:author="Atlas Hamzali" w:date="2023-04-23T19:20:00Z">
              <w:r w:rsidDel="007144F0">
                <w:rPr>
                  <w:rFonts w:ascii="Times New Roman" w:eastAsia="Times New Roman" w:hAnsi="Times New Roman" w:cs="Times New Roman"/>
                  <w:sz w:val="22"/>
                  <w:szCs w:val="22"/>
                </w:rPr>
                <w:delText>4.The suggestion is already a process working on the system</w:delText>
              </w:r>
            </w:del>
          </w:p>
          <w:p w14:paraId="5D70C16C" w14:textId="7229C3E6" w:rsidR="00114D67" w:rsidRDefault="00000000">
            <w:pPr>
              <w:rPr>
                <w:rFonts w:ascii="Times New Roman" w:eastAsia="Times New Roman" w:hAnsi="Times New Roman" w:cs="Times New Roman"/>
                <w:sz w:val="22"/>
                <w:szCs w:val="22"/>
              </w:rPr>
            </w:pPr>
            <w:del w:id="488" w:author="Atlas Hamzali" w:date="2023-04-23T19:20:00Z">
              <w:r w:rsidDel="007144F0">
                <w:rPr>
                  <w:rFonts w:ascii="Times New Roman" w:eastAsia="Times New Roman" w:hAnsi="Times New Roman" w:cs="Times New Roman"/>
                  <w:sz w:val="22"/>
                  <w:szCs w:val="22"/>
                </w:rPr>
                <w:delText>5.The Complaint and Report is insufficient</w:delText>
              </w:r>
            </w:del>
          </w:p>
        </w:tc>
      </w:tr>
      <w:tr w:rsidR="00114D67" w14:paraId="6C407B5E" w14:textId="77777777">
        <w:trPr>
          <w:trHeight w:val="74"/>
        </w:trPr>
        <w:tc>
          <w:tcPr>
            <w:tcW w:w="2329" w:type="dxa"/>
          </w:tcPr>
          <w:p w14:paraId="60102BE6" w14:textId="3BFAC3C2" w:rsidR="00114D67" w:rsidRDefault="00000000">
            <w:pPr>
              <w:rPr>
                <w:rFonts w:ascii="Times New Roman" w:eastAsia="Times New Roman" w:hAnsi="Times New Roman" w:cs="Times New Roman"/>
                <w:color w:val="FF0000"/>
                <w:sz w:val="22"/>
                <w:szCs w:val="22"/>
              </w:rPr>
            </w:pPr>
            <w:del w:id="489" w:author="Atlas Hamzali" w:date="2023-04-23T19:20:00Z">
              <w:r w:rsidDel="007144F0">
                <w:rPr>
                  <w:rFonts w:ascii="Times New Roman" w:eastAsia="Times New Roman" w:hAnsi="Times New Roman" w:cs="Times New Roman"/>
                  <w:b/>
                  <w:color w:val="FF0000"/>
                  <w:sz w:val="22"/>
                  <w:szCs w:val="22"/>
                </w:rPr>
                <w:delText>Post Condition:</w:delText>
              </w:r>
            </w:del>
          </w:p>
        </w:tc>
        <w:tc>
          <w:tcPr>
            <w:tcW w:w="7763" w:type="dxa"/>
          </w:tcPr>
          <w:p w14:paraId="67710213" w14:textId="331B9DBD" w:rsidR="00114D67" w:rsidDel="007144F0" w:rsidRDefault="00000000">
            <w:pPr>
              <w:rPr>
                <w:del w:id="490" w:author="Atlas Hamzali" w:date="2023-04-23T19:20:00Z"/>
                <w:rFonts w:ascii="Times New Roman" w:eastAsia="Times New Roman" w:hAnsi="Times New Roman" w:cs="Times New Roman"/>
                <w:sz w:val="22"/>
                <w:szCs w:val="22"/>
              </w:rPr>
            </w:pPr>
            <w:del w:id="491" w:author="Atlas Hamzali" w:date="2023-04-23T19:20:00Z">
              <w:r w:rsidDel="007144F0">
                <w:rPr>
                  <w:rFonts w:ascii="Times New Roman" w:eastAsia="Times New Roman" w:hAnsi="Times New Roman" w:cs="Times New Roman"/>
                  <w:sz w:val="22"/>
                  <w:szCs w:val="22"/>
                </w:rPr>
                <w:delText>Alternate Flow #1: Customer support removed the feedback. The report is not forwarded to the admin team</w:delText>
              </w:r>
            </w:del>
          </w:p>
          <w:p w14:paraId="756985D7" w14:textId="457F3400" w:rsidR="00114D67" w:rsidRDefault="00000000">
            <w:pPr>
              <w:rPr>
                <w:rFonts w:ascii="Times New Roman" w:eastAsia="Times New Roman" w:hAnsi="Times New Roman" w:cs="Times New Roman"/>
                <w:sz w:val="22"/>
                <w:szCs w:val="22"/>
              </w:rPr>
            </w:pPr>
            <w:del w:id="492" w:author="Atlas Hamzali" w:date="2023-04-23T19:20:00Z">
              <w:r w:rsidDel="007144F0">
                <w:rPr>
                  <w:rFonts w:ascii="Times New Roman" w:eastAsia="Times New Roman" w:hAnsi="Times New Roman" w:cs="Times New Roman"/>
                  <w:sz w:val="22"/>
                  <w:szCs w:val="22"/>
                </w:rPr>
                <w:delText>Main (Success) Flow 5: the request is marked as analyzed</w:delText>
              </w:r>
            </w:del>
          </w:p>
        </w:tc>
      </w:tr>
      <w:tr w:rsidR="00114D67" w14:paraId="52597C1E" w14:textId="77777777">
        <w:trPr>
          <w:trHeight w:val="786"/>
        </w:trPr>
        <w:tc>
          <w:tcPr>
            <w:tcW w:w="2329" w:type="dxa"/>
          </w:tcPr>
          <w:p w14:paraId="00C9C581" w14:textId="7E983ECE" w:rsidR="00114D67" w:rsidRDefault="00000000">
            <w:pPr>
              <w:rPr>
                <w:rFonts w:ascii="Times New Roman" w:eastAsia="Times New Roman" w:hAnsi="Times New Roman" w:cs="Times New Roman"/>
                <w:color w:val="FF0000"/>
                <w:sz w:val="22"/>
                <w:szCs w:val="22"/>
              </w:rPr>
            </w:pPr>
            <w:del w:id="493" w:author="Atlas Hamzali" w:date="2023-04-23T19:20:00Z">
              <w:r w:rsidDel="007144F0">
                <w:rPr>
                  <w:rFonts w:ascii="Times New Roman" w:eastAsia="Times New Roman" w:hAnsi="Times New Roman" w:cs="Times New Roman"/>
                  <w:b/>
                  <w:color w:val="FF0000"/>
                  <w:sz w:val="22"/>
                  <w:szCs w:val="22"/>
                </w:rPr>
                <w:delText>Requirements:</w:delText>
              </w:r>
            </w:del>
          </w:p>
        </w:tc>
        <w:tc>
          <w:tcPr>
            <w:tcW w:w="7763" w:type="dxa"/>
          </w:tcPr>
          <w:p w14:paraId="57AA9F2F" w14:textId="69FF030B" w:rsidR="00114D67" w:rsidDel="007144F0" w:rsidRDefault="00000000">
            <w:pPr>
              <w:rPr>
                <w:del w:id="494" w:author="Atlas Hamzali" w:date="2023-04-23T19:20:00Z"/>
                <w:rFonts w:ascii="Times New Roman" w:eastAsia="Times New Roman" w:hAnsi="Times New Roman" w:cs="Times New Roman"/>
                <w:sz w:val="22"/>
                <w:szCs w:val="22"/>
              </w:rPr>
            </w:pPr>
            <w:del w:id="495" w:author="Atlas Hamzali" w:date="2023-04-23T19:20:00Z">
              <w:r w:rsidDel="007144F0">
                <w:rPr>
                  <w:rFonts w:ascii="Times New Roman" w:eastAsia="Times New Roman" w:hAnsi="Times New Roman" w:cs="Times New Roman"/>
                  <w:sz w:val="22"/>
                  <w:szCs w:val="22"/>
                </w:rPr>
                <w:delText>1 – The Customer support shall be able to remove the report</w:delText>
              </w:r>
            </w:del>
          </w:p>
          <w:p w14:paraId="47A9A631" w14:textId="7724A8D1" w:rsidR="00114D67" w:rsidRDefault="00000000">
            <w:pPr>
              <w:rPr>
                <w:rFonts w:ascii="Times New Roman" w:eastAsia="Times New Roman" w:hAnsi="Times New Roman" w:cs="Times New Roman"/>
                <w:sz w:val="22"/>
                <w:szCs w:val="22"/>
              </w:rPr>
            </w:pPr>
            <w:del w:id="496" w:author="Atlas Hamzali" w:date="2023-04-23T19:20:00Z">
              <w:r w:rsidDel="007144F0">
                <w:rPr>
                  <w:rFonts w:ascii="Times New Roman" w:eastAsia="Times New Roman" w:hAnsi="Times New Roman" w:cs="Times New Roman"/>
                  <w:sz w:val="22"/>
                  <w:szCs w:val="22"/>
                </w:rPr>
                <w:delText>2- the actor shall analyze the report</w:delText>
              </w:r>
            </w:del>
          </w:p>
        </w:tc>
      </w:tr>
    </w:tbl>
    <w:p w14:paraId="4DFB6E54" w14:textId="77777777" w:rsidR="00114D67" w:rsidRDefault="00114D67"/>
    <w:p w14:paraId="41C467C7" w14:textId="77777777" w:rsidR="00114D67" w:rsidRDefault="00114D67">
      <w:pPr>
        <w:pStyle w:val="Heading3"/>
      </w:pPr>
      <w:bookmarkStart w:id="497" w:name="_avwnc2sisb5t" w:colFirst="0" w:colLast="0"/>
      <w:bookmarkEnd w:id="497"/>
    </w:p>
    <w:p w14:paraId="26CE2046" w14:textId="77777777" w:rsidR="00114D67" w:rsidRDefault="00000000">
      <w:pPr>
        <w:pStyle w:val="Heading3"/>
      </w:pPr>
      <w:bookmarkStart w:id="498" w:name="_s3rh4p9otd2h" w:colFirst="0" w:colLast="0"/>
      <w:bookmarkStart w:id="499" w:name="_Toc131283881"/>
      <w:bookmarkEnd w:id="498"/>
      <w:r>
        <w:t>Use Case 14</w:t>
      </w:r>
      <w:bookmarkEnd w:id="499"/>
    </w:p>
    <w:p w14:paraId="4CB8F53F" w14:textId="77777777" w:rsidR="00114D67" w:rsidRDefault="00114D67"/>
    <w:tbl>
      <w:tblPr>
        <w:tblStyle w:val="af1"/>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07CA82A0" w14:textId="77777777">
        <w:tc>
          <w:tcPr>
            <w:tcW w:w="2329" w:type="dxa"/>
            <w:shd w:val="clear" w:color="auto" w:fill="31849B"/>
          </w:tcPr>
          <w:p w14:paraId="6EA5473A" w14:textId="77777777" w:rsidR="00114D67" w:rsidRDefault="00000000">
            <w:pPr>
              <w:rPr>
                <w:color w:val="FFFFFF"/>
              </w:rPr>
            </w:pPr>
            <w:r>
              <w:rPr>
                <w:b/>
                <w:color w:val="FFFFFF"/>
              </w:rPr>
              <w:t>Use Case Number:</w:t>
            </w:r>
          </w:p>
        </w:tc>
        <w:tc>
          <w:tcPr>
            <w:tcW w:w="7763" w:type="dxa"/>
            <w:shd w:val="clear" w:color="auto" w:fill="31849B"/>
          </w:tcPr>
          <w:p w14:paraId="55AA7800" w14:textId="77777777" w:rsidR="00114D67" w:rsidRDefault="00000000">
            <w:pPr>
              <w:rPr>
                <w:color w:val="FFFFFF"/>
              </w:rPr>
            </w:pPr>
            <w:r>
              <w:rPr>
                <w:color w:val="FFFFFF"/>
              </w:rPr>
              <w:t>UC-14</w:t>
            </w:r>
          </w:p>
        </w:tc>
      </w:tr>
      <w:tr w:rsidR="00114D67" w14:paraId="710C9A4B" w14:textId="77777777">
        <w:trPr>
          <w:trHeight w:val="74"/>
        </w:trPr>
        <w:tc>
          <w:tcPr>
            <w:tcW w:w="2329" w:type="dxa"/>
          </w:tcPr>
          <w:p w14:paraId="7F01F9CE" w14:textId="77777777" w:rsidR="00114D67" w:rsidRDefault="00000000">
            <w:r>
              <w:rPr>
                <w:b/>
              </w:rPr>
              <w:t>Use Case Name:</w:t>
            </w:r>
          </w:p>
        </w:tc>
        <w:tc>
          <w:tcPr>
            <w:tcW w:w="7763" w:type="dxa"/>
          </w:tcPr>
          <w:p w14:paraId="09D95132" w14:textId="5688CE38" w:rsidR="00114D67" w:rsidRDefault="00000000">
            <w:r>
              <w:rPr>
                <w:rFonts w:ascii="Times New Roman" w:eastAsia="Times New Roman" w:hAnsi="Times New Roman" w:cs="Times New Roman"/>
                <w:sz w:val="22"/>
                <w:szCs w:val="22"/>
              </w:rPr>
              <w:t xml:space="preserve">Forward </w:t>
            </w:r>
            <w:ins w:id="500" w:author="Atlas Hamzali" w:date="2023-04-23T19:21:00Z">
              <w:r w:rsidR="007144F0">
                <w:rPr>
                  <w:rFonts w:ascii="Times New Roman" w:eastAsia="Times New Roman" w:hAnsi="Times New Roman" w:cs="Times New Roman"/>
                  <w:sz w:val="22"/>
                  <w:szCs w:val="22"/>
                </w:rPr>
                <w:t>Report</w:t>
              </w:r>
            </w:ins>
            <w:del w:id="501" w:author="Atlas Hamzali" w:date="2023-04-23T19:21:00Z">
              <w:r w:rsidDel="007144F0">
                <w:rPr>
                  <w:rFonts w:ascii="Times New Roman" w:eastAsia="Times New Roman" w:hAnsi="Times New Roman" w:cs="Times New Roman"/>
                  <w:sz w:val="22"/>
                  <w:szCs w:val="22"/>
                </w:rPr>
                <w:delText>Feedback</w:delText>
              </w:r>
            </w:del>
          </w:p>
        </w:tc>
      </w:tr>
      <w:tr w:rsidR="00114D67" w14:paraId="193E490C" w14:textId="77777777">
        <w:trPr>
          <w:trHeight w:val="74"/>
        </w:trPr>
        <w:tc>
          <w:tcPr>
            <w:tcW w:w="2329" w:type="dxa"/>
          </w:tcPr>
          <w:p w14:paraId="0B8812C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7E4431F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Support</w:t>
            </w:r>
          </w:p>
        </w:tc>
      </w:tr>
      <w:tr w:rsidR="00114D67" w14:paraId="0C011116" w14:textId="77777777">
        <w:trPr>
          <w:trHeight w:val="74"/>
        </w:trPr>
        <w:tc>
          <w:tcPr>
            <w:tcW w:w="2329" w:type="dxa"/>
          </w:tcPr>
          <w:p w14:paraId="0585035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5ADDDA0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support forwards the feedback to the admin team.</w:t>
            </w:r>
          </w:p>
        </w:tc>
      </w:tr>
      <w:tr w:rsidR="00114D67" w14:paraId="20855CFF" w14:textId="77777777">
        <w:trPr>
          <w:trHeight w:val="74"/>
        </w:trPr>
        <w:tc>
          <w:tcPr>
            <w:tcW w:w="2329" w:type="dxa"/>
          </w:tcPr>
          <w:p w14:paraId="1FF93FB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380E880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R2</w:t>
            </w:r>
          </w:p>
        </w:tc>
      </w:tr>
      <w:tr w:rsidR="00114D67" w14:paraId="53EB6B0E" w14:textId="77777777">
        <w:trPr>
          <w:trHeight w:val="357"/>
        </w:trPr>
        <w:tc>
          <w:tcPr>
            <w:tcW w:w="2329" w:type="dxa"/>
          </w:tcPr>
          <w:p w14:paraId="374D5E0E"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2E1E1A8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 - Customer support decides to forward the request.</w:t>
            </w:r>
          </w:p>
        </w:tc>
      </w:tr>
      <w:tr w:rsidR="00114D67" w14:paraId="4792C82C" w14:textId="77777777">
        <w:trPr>
          <w:trHeight w:val="74"/>
        </w:trPr>
        <w:tc>
          <w:tcPr>
            <w:tcW w:w="2329" w:type="dxa"/>
          </w:tcPr>
          <w:p w14:paraId="0976C7AA"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2CD6747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has been set up and configured.</w:t>
            </w:r>
          </w:p>
          <w:p w14:paraId="3A3FADF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is running and is open.</w:t>
            </w:r>
          </w:p>
          <w:p w14:paraId="3800917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Actor has accessed website using URL</w:t>
            </w:r>
          </w:p>
          <w:p w14:paraId="08D8CAA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Customer support authorized himself and signed into the account.</w:t>
            </w:r>
          </w:p>
          <w:p w14:paraId="7FE28B3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User provided feedback (complaint, report, suggestion)</w:t>
            </w:r>
          </w:p>
          <w:p w14:paraId="3104433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Customer support analyzes the report</w:t>
            </w:r>
          </w:p>
          <w:p w14:paraId="0B93FE6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Customer support marks the report as analyzed</w:t>
            </w:r>
          </w:p>
        </w:tc>
      </w:tr>
      <w:tr w:rsidR="00114D67" w14:paraId="69152081" w14:textId="77777777">
        <w:trPr>
          <w:trHeight w:val="74"/>
        </w:trPr>
        <w:tc>
          <w:tcPr>
            <w:tcW w:w="2329" w:type="dxa"/>
          </w:tcPr>
          <w:p w14:paraId="6516204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1CE0BA3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1.Customer support chooses the option to forward the request</w:t>
            </w:r>
          </w:p>
          <w:p w14:paraId="74542D2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System gets the request</w:t>
            </w:r>
          </w:p>
          <w:p w14:paraId="5C54862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 System asks for the confirmation</w:t>
            </w:r>
          </w:p>
          <w:p w14:paraId="31ABA2D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4.Actor verifies the process</w:t>
            </w:r>
          </w:p>
          <w:p w14:paraId="20930B0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 System sends the report to the admin team</w:t>
            </w:r>
          </w:p>
          <w:p w14:paraId="441B5EE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6. System displays the confirmation message.</w:t>
            </w:r>
          </w:p>
        </w:tc>
      </w:tr>
      <w:tr w:rsidR="00114D67" w14:paraId="6E29B322" w14:textId="77777777">
        <w:trPr>
          <w:trHeight w:val="74"/>
        </w:trPr>
        <w:tc>
          <w:tcPr>
            <w:tcW w:w="2329" w:type="dxa"/>
          </w:tcPr>
          <w:p w14:paraId="6A8CEB7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3B326F6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During Step 3 in the success scenario System will display the option to Cancel the forwarding process. The following steps would occur: </w:t>
            </w:r>
          </w:p>
          <w:p w14:paraId="18E8923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Pr>
                <w:rFonts w:ascii="Times New Roman" w:eastAsia="Times New Roman" w:hAnsi="Times New Roman" w:cs="Times New Roman"/>
                <w:sz w:val="22"/>
                <w:szCs w:val="22"/>
              </w:rPr>
              <w:tab/>
              <w:t>User selects option to cancel the process</w:t>
            </w:r>
          </w:p>
          <w:p w14:paraId="2D3E32F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Pr>
                <w:rFonts w:ascii="Times New Roman" w:eastAsia="Times New Roman" w:hAnsi="Times New Roman" w:cs="Times New Roman"/>
                <w:sz w:val="22"/>
                <w:szCs w:val="22"/>
              </w:rPr>
              <w:tab/>
              <w:t>System requests confirmation to cancel</w:t>
            </w:r>
          </w:p>
          <w:p w14:paraId="4636895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Pr>
                <w:rFonts w:ascii="Times New Roman" w:eastAsia="Times New Roman" w:hAnsi="Times New Roman" w:cs="Times New Roman"/>
                <w:sz w:val="22"/>
                <w:szCs w:val="22"/>
              </w:rPr>
              <w:tab/>
              <w:t xml:space="preserve">Customer services confirms </w:t>
            </w:r>
          </w:p>
          <w:p w14:paraId="353FDDB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Pr>
                <w:rFonts w:ascii="Times New Roman" w:eastAsia="Times New Roman" w:hAnsi="Times New Roman" w:cs="Times New Roman"/>
                <w:sz w:val="22"/>
                <w:szCs w:val="22"/>
              </w:rPr>
              <w:tab/>
              <w:t>System returns to main screen</w:t>
            </w:r>
          </w:p>
        </w:tc>
      </w:tr>
      <w:tr w:rsidR="00114D67" w14:paraId="6C7E712C" w14:textId="77777777">
        <w:trPr>
          <w:trHeight w:val="74"/>
        </w:trPr>
        <w:tc>
          <w:tcPr>
            <w:tcW w:w="2329" w:type="dxa"/>
          </w:tcPr>
          <w:p w14:paraId="50CA10A4"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72ED55F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Customer support canceled the feedback forwarding process. The report is not forwarded to the admin </w:t>
            </w:r>
            <w:proofErr w:type="gramStart"/>
            <w:r>
              <w:rPr>
                <w:rFonts w:ascii="Times New Roman" w:eastAsia="Times New Roman" w:hAnsi="Times New Roman" w:cs="Times New Roman"/>
                <w:sz w:val="22"/>
                <w:szCs w:val="22"/>
              </w:rPr>
              <w:t>team</w:t>
            </w:r>
            <w:proofErr w:type="gramEnd"/>
          </w:p>
          <w:p w14:paraId="1608D92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Main (Success) Flow 4: Admin team is warned about the issue.</w:t>
            </w:r>
          </w:p>
        </w:tc>
      </w:tr>
      <w:tr w:rsidR="00114D67" w14:paraId="1954F12F" w14:textId="77777777">
        <w:trPr>
          <w:trHeight w:val="786"/>
        </w:trPr>
        <w:tc>
          <w:tcPr>
            <w:tcW w:w="2329" w:type="dxa"/>
          </w:tcPr>
          <w:p w14:paraId="49C888F0"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2D3A450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 The Customer support shall be able to forward the report</w:t>
            </w:r>
          </w:p>
          <w:p w14:paraId="2F767E8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The report shall be able to cancel forwarding process</w:t>
            </w:r>
          </w:p>
          <w:p w14:paraId="6FE0ACE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3-admin team shall accept the request. </w:t>
            </w:r>
          </w:p>
        </w:tc>
      </w:tr>
    </w:tbl>
    <w:p w14:paraId="6AB54973" w14:textId="77777777" w:rsidR="00114D67" w:rsidRDefault="00114D67"/>
    <w:p w14:paraId="47CFB584" w14:textId="77777777" w:rsidR="00114D67" w:rsidRDefault="00000000">
      <w:pPr>
        <w:pStyle w:val="Heading3"/>
      </w:pPr>
      <w:bookmarkStart w:id="502" w:name="_qtpnwwdbhjv4" w:colFirst="0" w:colLast="0"/>
      <w:bookmarkStart w:id="503" w:name="_Toc131283882"/>
      <w:bookmarkEnd w:id="502"/>
      <w:r>
        <w:t>Use Case 15</w:t>
      </w:r>
      <w:bookmarkEnd w:id="503"/>
    </w:p>
    <w:p w14:paraId="067362A5" w14:textId="77777777" w:rsidR="00114D67" w:rsidRDefault="00114D67"/>
    <w:tbl>
      <w:tblPr>
        <w:tblStyle w:val="af2"/>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0655212A" w14:textId="77777777">
        <w:tc>
          <w:tcPr>
            <w:tcW w:w="2329" w:type="dxa"/>
            <w:shd w:val="clear" w:color="auto" w:fill="31849B"/>
          </w:tcPr>
          <w:p w14:paraId="139C17AE" w14:textId="77777777" w:rsidR="00114D67" w:rsidRDefault="00000000">
            <w:pPr>
              <w:rPr>
                <w:color w:val="FFFFFF"/>
              </w:rPr>
            </w:pPr>
            <w:r>
              <w:rPr>
                <w:b/>
                <w:color w:val="FFFFFF"/>
              </w:rPr>
              <w:t>Use Case Number:</w:t>
            </w:r>
          </w:p>
        </w:tc>
        <w:tc>
          <w:tcPr>
            <w:tcW w:w="7763" w:type="dxa"/>
            <w:shd w:val="clear" w:color="auto" w:fill="31849B"/>
          </w:tcPr>
          <w:p w14:paraId="6645297A" w14:textId="77777777" w:rsidR="00114D67" w:rsidRDefault="00000000">
            <w:pPr>
              <w:rPr>
                <w:color w:val="FFFFFF"/>
              </w:rPr>
            </w:pPr>
            <w:r>
              <w:rPr>
                <w:color w:val="FFFFFF"/>
              </w:rPr>
              <w:t>UC-15</w:t>
            </w:r>
          </w:p>
        </w:tc>
      </w:tr>
      <w:tr w:rsidR="00114D67" w14:paraId="2EAA1DC3" w14:textId="77777777">
        <w:trPr>
          <w:trHeight w:val="74"/>
        </w:trPr>
        <w:tc>
          <w:tcPr>
            <w:tcW w:w="2329" w:type="dxa"/>
          </w:tcPr>
          <w:p w14:paraId="0AE5F4B2" w14:textId="77777777" w:rsidR="00114D67" w:rsidRDefault="00000000">
            <w:r>
              <w:rPr>
                <w:b/>
              </w:rPr>
              <w:t>Use Case Name:</w:t>
            </w:r>
          </w:p>
        </w:tc>
        <w:tc>
          <w:tcPr>
            <w:tcW w:w="7763" w:type="dxa"/>
          </w:tcPr>
          <w:p w14:paraId="32E8F920" w14:textId="038801BB" w:rsidR="00114D67" w:rsidRDefault="00000000">
            <w:r>
              <w:rPr>
                <w:rFonts w:ascii="Times New Roman" w:eastAsia="Times New Roman" w:hAnsi="Times New Roman" w:cs="Times New Roman"/>
                <w:sz w:val="22"/>
                <w:szCs w:val="22"/>
              </w:rPr>
              <w:t xml:space="preserve">Work on </w:t>
            </w:r>
            <w:ins w:id="504" w:author="Atlas Hamzali" w:date="2023-04-23T19:21:00Z">
              <w:r w:rsidR="007144F0">
                <w:rPr>
                  <w:rFonts w:ascii="Times New Roman" w:eastAsia="Times New Roman" w:hAnsi="Times New Roman" w:cs="Times New Roman"/>
                  <w:sz w:val="22"/>
                  <w:szCs w:val="22"/>
                </w:rPr>
                <w:t>Report</w:t>
              </w:r>
            </w:ins>
            <w:del w:id="505" w:author="Atlas Hamzali" w:date="2023-04-23T19:21:00Z">
              <w:r w:rsidDel="007144F0">
                <w:rPr>
                  <w:rFonts w:ascii="Times New Roman" w:eastAsia="Times New Roman" w:hAnsi="Times New Roman" w:cs="Times New Roman"/>
                  <w:sz w:val="22"/>
                  <w:szCs w:val="22"/>
                </w:rPr>
                <w:delText>Feedback</w:delText>
              </w:r>
            </w:del>
          </w:p>
        </w:tc>
      </w:tr>
      <w:tr w:rsidR="00114D67" w14:paraId="195F80D9" w14:textId="77777777">
        <w:trPr>
          <w:trHeight w:val="74"/>
        </w:trPr>
        <w:tc>
          <w:tcPr>
            <w:tcW w:w="2329" w:type="dxa"/>
          </w:tcPr>
          <w:p w14:paraId="4F44933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14D0628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Admin</w:t>
            </w:r>
          </w:p>
        </w:tc>
      </w:tr>
      <w:tr w:rsidR="00114D67" w14:paraId="2B5454D0" w14:textId="77777777">
        <w:trPr>
          <w:trHeight w:val="74"/>
        </w:trPr>
        <w:tc>
          <w:tcPr>
            <w:tcW w:w="2329" w:type="dxa"/>
          </w:tcPr>
          <w:p w14:paraId="7FDECF1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21BB590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Admin team gets the Report and works on it for the improvements</w:t>
            </w:r>
          </w:p>
        </w:tc>
      </w:tr>
      <w:tr w:rsidR="00114D67" w14:paraId="22A0AE1B" w14:textId="77777777">
        <w:trPr>
          <w:trHeight w:val="74"/>
        </w:trPr>
        <w:tc>
          <w:tcPr>
            <w:tcW w:w="2329" w:type="dxa"/>
          </w:tcPr>
          <w:p w14:paraId="5D468A8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763D242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R2</w:t>
            </w:r>
          </w:p>
        </w:tc>
      </w:tr>
      <w:tr w:rsidR="00114D67" w14:paraId="4D90B8F5" w14:textId="77777777">
        <w:trPr>
          <w:trHeight w:val="357"/>
        </w:trPr>
        <w:tc>
          <w:tcPr>
            <w:tcW w:w="2329" w:type="dxa"/>
          </w:tcPr>
          <w:p w14:paraId="094415A8"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13FF8B5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 - admin team works on the issue provided by the user.</w:t>
            </w:r>
          </w:p>
        </w:tc>
      </w:tr>
      <w:tr w:rsidR="00114D67" w14:paraId="52BC7EB2" w14:textId="77777777">
        <w:trPr>
          <w:trHeight w:val="74"/>
        </w:trPr>
        <w:tc>
          <w:tcPr>
            <w:tcW w:w="2329" w:type="dxa"/>
          </w:tcPr>
          <w:p w14:paraId="4414659F"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5D8B5DB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has been set up and configured.</w:t>
            </w:r>
          </w:p>
          <w:p w14:paraId="46968D2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is running and is open.</w:t>
            </w:r>
          </w:p>
          <w:p w14:paraId="18B28F1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Actor has accessed website using URL</w:t>
            </w:r>
          </w:p>
          <w:p w14:paraId="1528A22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Admin authorized himself and signed into the account.</w:t>
            </w:r>
          </w:p>
          <w:p w14:paraId="52E267F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Customer Support forwarded the feedback to the </w:t>
            </w:r>
            <w:proofErr w:type="gramStart"/>
            <w:r>
              <w:rPr>
                <w:rFonts w:ascii="Times New Roman" w:eastAsia="Times New Roman" w:hAnsi="Times New Roman" w:cs="Times New Roman"/>
                <w:sz w:val="22"/>
                <w:szCs w:val="22"/>
              </w:rPr>
              <w:t>Admin</w:t>
            </w:r>
            <w:proofErr w:type="gramEnd"/>
          </w:p>
        </w:tc>
      </w:tr>
      <w:tr w:rsidR="00114D67" w14:paraId="506BACB2" w14:textId="77777777">
        <w:trPr>
          <w:trHeight w:val="74"/>
        </w:trPr>
        <w:tc>
          <w:tcPr>
            <w:tcW w:w="2329" w:type="dxa"/>
          </w:tcPr>
          <w:p w14:paraId="2455636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7AD45AF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1.Admin gets the feedback</w:t>
            </w:r>
          </w:p>
          <w:p w14:paraId="3FB26DB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2.System displays the report provided by the user </w:t>
            </w:r>
          </w:p>
          <w:p w14:paraId="3B27603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3.Admin analyzes the report </w:t>
            </w:r>
          </w:p>
          <w:p w14:paraId="70A3F9C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4.Admin make changes on the system</w:t>
            </w:r>
          </w:p>
          <w:p w14:paraId="5DB2E7B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5.Admin publish the updates</w:t>
            </w:r>
          </w:p>
          <w:p w14:paraId="336F506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6.System displays the new changes made on the system</w:t>
            </w:r>
          </w:p>
        </w:tc>
      </w:tr>
      <w:tr w:rsidR="00114D67" w14:paraId="468ABBFA" w14:textId="77777777">
        <w:trPr>
          <w:trHeight w:val="74"/>
        </w:trPr>
        <w:tc>
          <w:tcPr>
            <w:tcW w:w="2329" w:type="dxa"/>
          </w:tcPr>
          <w:p w14:paraId="4DCD147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4F97C17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During Step 3 in the success scenario Admin removes the suggestion. The following steps would occur: </w:t>
            </w:r>
          </w:p>
          <w:p w14:paraId="0BE706EC" w14:textId="77777777" w:rsidR="00114D67" w:rsidRDefault="00000000">
            <w:pPr>
              <w:numPr>
                <w:ilvl w:val="0"/>
                <w:numId w:val="11"/>
              </w:numPr>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Admin</w:t>
            </w:r>
            <w:proofErr w:type="gramEnd"/>
            <w:r>
              <w:rPr>
                <w:rFonts w:ascii="Times New Roman" w:eastAsia="Times New Roman" w:hAnsi="Times New Roman" w:cs="Times New Roman"/>
                <w:sz w:val="22"/>
                <w:szCs w:val="22"/>
              </w:rPr>
              <w:t xml:space="preserve"> analyze if the suggestion will meet the business requirements</w:t>
            </w:r>
          </w:p>
          <w:p w14:paraId="390140C9" w14:textId="77777777" w:rsidR="00114D67" w:rsidRDefault="00000000">
            <w:pPr>
              <w:numPr>
                <w:ilvl w:val="0"/>
                <w:numId w:val="1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Admin verifies that the report does not satisfy the business </w:t>
            </w:r>
            <w:proofErr w:type="gramStart"/>
            <w:r>
              <w:rPr>
                <w:rFonts w:ascii="Times New Roman" w:eastAsia="Times New Roman" w:hAnsi="Times New Roman" w:cs="Times New Roman"/>
                <w:sz w:val="22"/>
                <w:szCs w:val="22"/>
              </w:rPr>
              <w:t>requirements</w:t>
            </w:r>
            <w:proofErr w:type="gramEnd"/>
          </w:p>
          <w:p w14:paraId="001F2994" w14:textId="77777777" w:rsidR="00114D67" w:rsidRDefault="00000000">
            <w:pPr>
              <w:numPr>
                <w:ilvl w:val="0"/>
                <w:numId w:val="11"/>
              </w:numPr>
              <w:rPr>
                <w:rFonts w:ascii="Times New Roman" w:eastAsia="Times New Roman" w:hAnsi="Times New Roman" w:cs="Times New Roman"/>
                <w:sz w:val="22"/>
                <w:szCs w:val="22"/>
              </w:rPr>
            </w:pPr>
            <w:r>
              <w:rPr>
                <w:rFonts w:ascii="Times New Roman" w:eastAsia="Times New Roman" w:hAnsi="Times New Roman" w:cs="Times New Roman"/>
                <w:sz w:val="22"/>
                <w:szCs w:val="22"/>
              </w:rPr>
              <w:t>Actor removes the report</w:t>
            </w:r>
          </w:p>
        </w:tc>
      </w:tr>
      <w:tr w:rsidR="00114D67" w14:paraId="6CDF42C4" w14:textId="77777777">
        <w:trPr>
          <w:trHeight w:val="74"/>
        </w:trPr>
        <w:tc>
          <w:tcPr>
            <w:tcW w:w="2329" w:type="dxa"/>
          </w:tcPr>
          <w:p w14:paraId="535A3BEA"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47B95CE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Admin removed the suggestion report from the system.</w:t>
            </w:r>
          </w:p>
          <w:p w14:paraId="2D2E863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Main (Success) Flow 6: The system displays the new changes made on the system based on the reports</w:t>
            </w:r>
          </w:p>
        </w:tc>
      </w:tr>
      <w:tr w:rsidR="00114D67" w14:paraId="252D8542" w14:textId="77777777">
        <w:trPr>
          <w:trHeight w:val="786"/>
        </w:trPr>
        <w:tc>
          <w:tcPr>
            <w:tcW w:w="2329" w:type="dxa"/>
          </w:tcPr>
          <w:p w14:paraId="4C115D27"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512F761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1.Admin shall be able to remove the suggestion report</w:t>
            </w:r>
          </w:p>
          <w:p w14:paraId="24D115F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2.Admin shall make changes on the system based on the reports</w:t>
            </w:r>
          </w:p>
          <w:p w14:paraId="04434EA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3.System shall display the changes made by the administration team</w:t>
            </w:r>
          </w:p>
        </w:tc>
      </w:tr>
    </w:tbl>
    <w:p w14:paraId="5E5E02FA" w14:textId="77777777" w:rsidR="00114D67" w:rsidRDefault="00114D67"/>
    <w:p w14:paraId="57A50E08" w14:textId="77777777" w:rsidR="00114D67" w:rsidRDefault="00000000">
      <w:pPr>
        <w:pStyle w:val="Heading3"/>
      </w:pPr>
      <w:bookmarkStart w:id="506" w:name="_gzqihihs69mk" w:colFirst="0" w:colLast="0"/>
      <w:bookmarkStart w:id="507" w:name="_Toc131283883"/>
      <w:bookmarkEnd w:id="506"/>
      <w:r>
        <w:t>Use Case 16</w:t>
      </w:r>
      <w:bookmarkEnd w:id="507"/>
    </w:p>
    <w:p w14:paraId="7218213E" w14:textId="77777777" w:rsidR="00114D67" w:rsidRDefault="00114D67"/>
    <w:tbl>
      <w:tblPr>
        <w:tblStyle w:val="af3"/>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41479D04" w14:textId="77777777">
        <w:trPr>
          <w:trHeight w:val="266"/>
        </w:trPr>
        <w:tc>
          <w:tcPr>
            <w:tcW w:w="2329" w:type="dxa"/>
            <w:shd w:val="clear" w:color="auto" w:fill="31849B"/>
          </w:tcPr>
          <w:p w14:paraId="22C04DA6" w14:textId="77777777" w:rsidR="00114D67" w:rsidRDefault="00000000">
            <w:pPr>
              <w:rPr>
                <w:color w:val="FFFFFF"/>
              </w:rPr>
            </w:pPr>
            <w:r>
              <w:rPr>
                <w:b/>
                <w:color w:val="FFFFFF"/>
              </w:rPr>
              <w:t>Use Case Number:</w:t>
            </w:r>
          </w:p>
        </w:tc>
        <w:tc>
          <w:tcPr>
            <w:tcW w:w="7763" w:type="dxa"/>
            <w:shd w:val="clear" w:color="auto" w:fill="31849B"/>
          </w:tcPr>
          <w:p w14:paraId="466F922D" w14:textId="77777777" w:rsidR="00114D67" w:rsidRDefault="00000000">
            <w:pPr>
              <w:rPr>
                <w:color w:val="FFFFFF"/>
              </w:rPr>
            </w:pPr>
            <w:r>
              <w:rPr>
                <w:color w:val="FFFFFF"/>
              </w:rPr>
              <w:t>UC-16</w:t>
            </w:r>
          </w:p>
        </w:tc>
      </w:tr>
      <w:tr w:rsidR="00114D67" w14:paraId="1D47488D" w14:textId="77777777">
        <w:trPr>
          <w:trHeight w:val="74"/>
        </w:trPr>
        <w:tc>
          <w:tcPr>
            <w:tcW w:w="2329" w:type="dxa"/>
          </w:tcPr>
          <w:p w14:paraId="735F8608" w14:textId="77777777" w:rsidR="00114D67" w:rsidRDefault="00000000">
            <w:r>
              <w:rPr>
                <w:b/>
              </w:rPr>
              <w:t>Use Case Name:</w:t>
            </w:r>
          </w:p>
        </w:tc>
        <w:tc>
          <w:tcPr>
            <w:tcW w:w="7763" w:type="dxa"/>
          </w:tcPr>
          <w:p w14:paraId="32A5CA1B" w14:textId="77777777" w:rsidR="00114D67" w:rsidRDefault="00000000">
            <w:r>
              <w:rPr>
                <w:rFonts w:ascii="Times New Roman" w:eastAsia="Times New Roman" w:hAnsi="Times New Roman" w:cs="Times New Roman"/>
                <w:sz w:val="22"/>
                <w:szCs w:val="22"/>
              </w:rPr>
              <w:t xml:space="preserve">Manage User account </w:t>
            </w:r>
          </w:p>
        </w:tc>
      </w:tr>
      <w:tr w:rsidR="00114D67" w14:paraId="15F11447" w14:textId="77777777">
        <w:trPr>
          <w:trHeight w:val="74"/>
        </w:trPr>
        <w:tc>
          <w:tcPr>
            <w:tcW w:w="2329" w:type="dxa"/>
          </w:tcPr>
          <w:p w14:paraId="52B6FB6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50D852E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Admin</w:t>
            </w:r>
          </w:p>
        </w:tc>
      </w:tr>
      <w:tr w:rsidR="00114D67" w14:paraId="3836E950" w14:textId="77777777">
        <w:trPr>
          <w:trHeight w:val="74"/>
        </w:trPr>
        <w:tc>
          <w:tcPr>
            <w:tcW w:w="2329" w:type="dxa"/>
          </w:tcPr>
          <w:p w14:paraId="5CA3AFA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0E96549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proofErr w:type="gramStart"/>
            <w:r>
              <w:rPr>
                <w:rFonts w:ascii="Times New Roman" w:eastAsia="Times New Roman" w:hAnsi="Times New Roman" w:cs="Times New Roman"/>
                <w:sz w:val="22"/>
                <w:szCs w:val="22"/>
              </w:rPr>
              <w:t>Admin</w:t>
            </w:r>
            <w:proofErr w:type="gramEnd"/>
            <w:r>
              <w:rPr>
                <w:rFonts w:ascii="Times New Roman" w:eastAsia="Times New Roman" w:hAnsi="Times New Roman" w:cs="Times New Roman"/>
                <w:sz w:val="22"/>
                <w:szCs w:val="22"/>
              </w:rPr>
              <w:t xml:space="preserve"> team is authorized to delete or edit information on user profiles. User accounts can also be deleted completely if suspended for any behavior against the rules.</w:t>
            </w:r>
          </w:p>
        </w:tc>
      </w:tr>
      <w:tr w:rsidR="00114D67" w14:paraId="41667670" w14:textId="77777777">
        <w:trPr>
          <w:trHeight w:val="74"/>
        </w:trPr>
        <w:tc>
          <w:tcPr>
            <w:tcW w:w="2329" w:type="dxa"/>
          </w:tcPr>
          <w:p w14:paraId="2DA1631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2363A96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R1</w:t>
            </w:r>
          </w:p>
        </w:tc>
      </w:tr>
      <w:tr w:rsidR="00114D67" w14:paraId="74A2CBD3" w14:textId="77777777">
        <w:trPr>
          <w:trHeight w:val="74"/>
        </w:trPr>
        <w:tc>
          <w:tcPr>
            <w:tcW w:w="2329" w:type="dxa"/>
          </w:tcPr>
          <w:p w14:paraId="12DA6C00"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606DF02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 - Admin team supervises a user account</w:t>
            </w:r>
          </w:p>
        </w:tc>
      </w:tr>
      <w:tr w:rsidR="00114D67" w14:paraId="27AD1B55" w14:textId="77777777">
        <w:trPr>
          <w:trHeight w:val="74"/>
        </w:trPr>
        <w:tc>
          <w:tcPr>
            <w:tcW w:w="2329" w:type="dxa"/>
          </w:tcPr>
          <w:p w14:paraId="24725EAE"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52A70AF5" w14:textId="77777777" w:rsidR="00114D67" w:rsidRDefault="00000000">
            <w:pPr>
              <w:numPr>
                <w:ilvl w:val="0"/>
                <w:numId w:val="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has been set up and configured.</w:t>
            </w:r>
          </w:p>
          <w:p w14:paraId="6D5C395C" w14:textId="77777777" w:rsidR="00114D67" w:rsidRDefault="00000000">
            <w:pPr>
              <w:numPr>
                <w:ilvl w:val="0"/>
                <w:numId w:val="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is running and is open for donation.</w:t>
            </w:r>
          </w:p>
          <w:p w14:paraId="06116EE5" w14:textId="77777777" w:rsidR="00114D67" w:rsidRDefault="00000000">
            <w:pPr>
              <w:numPr>
                <w:ilvl w:val="0"/>
                <w:numId w:val="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The system has been accessed using URL</w:t>
            </w:r>
          </w:p>
          <w:p w14:paraId="65D7ED07" w14:textId="77777777" w:rsidR="00114D67" w:rsidRDefault="00000000">
            <w:pPr>
              <w:numPr>
                <w:ilvl w:val="0"/>
                <w:numId w:val="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Admin authorized himself and signed into the account.</w:t>
            </w:r>
          </w:p>
        </w:tc>
      </w:tr>
      <w:tr w:rsidR="00114D67" w14:paraId="593024DB" w14:textId="77777777">
        <w:trPr>
          <w:trHeight w:val="74"/>
        </w:trPr>
        <w:tc>
          <w:tcPr>
            <w:tcW w:w="2329" w:type="dxa"/>
          </w:tcPr>
          <w:p w14:paraId="36FE540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55EAB409" w14:textId="77777777" w:rsidR="00114D67"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Team displays the list of users’ </w:t>
            </w:r>
            <w:proofErr w:type="gramStart"/>
            <w:r>
              <w:rPr>
                <w:rFonts w:ascii="Times New Roman" w:eastAsia="Times New Roman" w:hAnsi="Times New Roman" w:cs="Times New Roman"/>
                <w:sz w:val="22"/>
                <w:szCs w:val="22"/>
              </w:rPr>
              <w:t>profiles</w:t>
            </w:r>
            <w:proofErr w:type="gramEnd"/>
          </w:p>
          <w:p w14:paraId="2809A426" w14:textId="77777777" w:rsidR="00114D67"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Admin team members selects a user </w:t>
            </w:r>
            <w:proofErr w:type="gramStart"/>
            <w:r>
              <w:rPr>
                <w:rFonts w:ascii="Times New Roman" w:eastAsia="Times New Roman" w:hAnsi="Times New Roman" w:cs="Times New Roman"/>
                <w:sz w:val="22"/>
                <w:szCs w:val="22"/>
              </w:rPr>
              <w:t>profile</w:t>
            </w:r>
            <w:proofErr w:type="gramEnd"/>
          </w:p>
          <w:p w14:paraId="14EB0858" w14:textId="77777777" w:rsidR="00114D67"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displays the user's profile information and options to edit or </w:t>
            </w:r>
            <w:proofErr w:type="gramStart"/>
            <w:r>
              <w:rPr>
                <w:rFonts w:ascii="Times New Roman" w:eastAsia="Times New Roman" w:hAnsi="Times New Roman" w:cs="Times New Roman"/>
                <w:sz w:val="22"/>
                <w:szCs w:val="22"/>
              </w:rPr>
              <w:t>delete</w:t>
            </w:r>
            <w:proofErr w:type="gramEnd"/>
          </w:p>
          <w:p w14:paraId="17ABD6D6" w14:textId="77777777" w:rsidR="00114D67"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Admin team member selects edit or </w:t>
            </w:r>
            <w:proofErr w:type="gramStart"/>
            <w:r>
              <w:rPr>
                <w:rFonts w:ascii="Times New Roman" w:eastAsia="Times New Roman" w:hAnsi="Times New Roman" w:cs="Times New Roman"/>
                <w:sz w:val="22"/>
                <w:szCs w:val="22"/>
              </w:rPr>
              <w:t>delete</w:t>
            </w:r>
            <w:proofErr w:type="gramEnd"/>
          </w:p>
          <w:p w14:paraId="365D926E" w14:textId="77777777" w:rsidR="00114D67"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verifies the user's selection and asks for </w:t>
            </w:r>
            <w:proofErr w:type="gramStart"/>
            <w:r>
              <w:rPr>
                <w:rFonts w:ascii="Times New Roman" w:eastAsia="Times New Roman" w:hAnsi="Times New Roman" w:cs="Times New Roman"/>
                <w:sz w:val="22"/>
                <w:szCs w:val="22"/>
              </w:rPr>
              <w:t>confirmation</w:t>
            </w:r>
            <w:proofErr w:type="gramEnd"/>
          </w:p>
          <w:p w14:paraId="3EC752C3" w14:textId="77777777" w:rsidR="00114D67"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executes the selected action (edit or delete)</w:t>
            </w:r>
          </w:p>
          <w:p w14:paraId="7FBEE3A5" w14:textId="77777777" w:rsidR="00114D67"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System displays a confirmation message</w:t>
            </w:r>
          </w:p>
        </w:tc>
      </w:tr>
      <w:tr w:rsidR="00114D67" w14:paraId="1B5A28A4" w14:textId="77777777">
        <w:trPr>
          <w:trHeight w:val="74"/>
        </w:trPr>
        <w:tc>
          <w:tcPr>
            <w:tcW w:w="2329" w:type="dxa"/>
          </w:tcPr>
          <w:p w14:paraId="2702BF6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Alternate Flows:</w:t>
            </w:r>
          </w:p>
        </w:tc>
        <w:tc>
          <w:tcPr>
            <w:tcW w:w="7763" w:type="dxa"/>
          </w:tcPr>
          <w:p w14:paraId="2F757DB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After Step 5 in the success scenario System will display the option to Cancel the process. The following steps would occur:</w:t>
            </w:r>
          </w:p>
          <w:p w14:paraId="496521F6" w14:textId="77777777" w:rsidR="00114D67" w:rsidRDefault="00000000">
            <w:pPr>
              <w:numPr>
                <w:ilvl w:val="0"/>
                <w:numId w:val="3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Admin selects option to cancel the </w:t>
            </w:r>
            <w:proofErr w:type="gramStart"/>
            <w:r>
              <w:rPr>
                <w:rFonts w:ascii="Times New Roman" w:eastAsia="Times New Roman" w:hAnsi="Times New Roman" w:cs="Times New Roman"/>
                <w:sz w:val="22"/>
                <w:szCs w:val="22"/>
              </w:rPr>
              <w:t>process</w:t>
            </w:r>
            <w:proofErr w:type="gramEnd"/>
          </w:p>
          <w:p w14:paraId="47D4A898" w14:textId="77777777" w:rsidR="00114D67" w:rsidRDefault="00000000">
            <w:pPr>
              <w:numPr>
                <w:ilvl w:val="0"/>
                <w:numId w:val="3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requests confirmation to </w:t>
            </w:r>
            <w:proofErr w:type="gramStart"/>
            <w:r>
              <w:rPr>
                <w:rFonts w:ascii="Times New Roman" w:eastAsia="Times New Roman" w:hAnsi="Times New Roman" w:cs="Times New Roman"/>
                <w:sz w:val="22"/>
                <w:szCs w:val="22"/>
              </w:rPr>
              <w:t>cancel</w:t>
            </w:r>
            <w:proofErr w:type="gramEnd"/>
          </w:p>
          <w:p w14:paraId="44549AF9" w14:textId="77777777" w:rsidR="00114D67" w:rsidRDefault="00000000">
            <w:pPr>
              <w:numPr>
                <w:ilvl w:val="0"/>
                <w:numId w:val="3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Request is </w:t>
            </w:r>
            <w:proofErr w:type="gramStart"/>
            <w:r>
              <w:rPr>
                <w:rFonts w:ascii="Times New Roman" w:eastAsia="Times New Roman" w:hAnsi="Times New Roman" w:cs="Times New Roman"/>
                <w:sz w:val="22"/>
                <w:szCs w:val="22"/>
              </w:rPr>
              <w:t>confirmed</w:t>
            </w:r>
            <w:proofErr w:type="gramEnd"/>
          </w:p>
          <w:p w14:paraId="7CCA0E6E" w14:textId="77777777" w:rsidR="00114D67" w:rsidRDefault="00000000">
            <w:pPr>
              <w:numPr>
                <w:ilvl w:val="0"/>
                <w:numId w:val="3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returns to the main </w:t>
            </w:r>
            <w:proofErr w:type="gramStart"/>
            <w:r>
              <w:rPr>
                <w:rFonts w:ascii="Times New Roman" w:eastAsia="Times New Roman" w:hAnsi="Times New Roman" w:cs="Times New Roman"/>
                <w:sz w:val="22"/>
                <w:szCs w:val="22"/>
              </w:rPr>
              <w:t>screen</w:t>
            </w:r>
            <w:proofErr w:type="gramEnd"/>
          </w:p>
          <w:p w14:paraId="6E989934" w14:textId="77777777" w:rsidR="00114D67" w:rsidRDefault="00114D67">
            <w:pPr>
              <w:ind w:left="720"/>
              <w:rPr>
                <w:rFonts w:ascii="Times New Roman" w:eastAsia="Times New Roman" w:hAnsi="Times New Roman" w:cs="Times New Roman"/>
                <w:sz w:val="22"/>
                <w:szCs w:val="22"/>
              </w:rPr>
            </w:pPr>
          </w:p>
          <w:p w14:paraId="6F3A5AD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#2: After Step 4 in the success scenario, the User account is selected to be edited. The following steps </w:t>
            </w:r>
            <w:proofErr w:type="gramStart"/>
            <w:r>
              <w:rPr>
                <w:rFonts w:ascii="Times New Roman" w:eastAsia="Times New Roman" w:hAnsi="Times New Roman" w:cs="Times New Roman"/>
                <w:sz w:val="22"/>
                <w:szCs w:val="22"/>
              </w:rPr>
              <w:t>would  occur</w:t>
            </w:r>
            <w:proofErr w:type="gramEnd"/>
            <w:r>
              <w:rPr>
                <w:rFonts w:ascii="Times New Roman" w:eastAsia="Times New Roman" w:hAnsi="Times New Roman" w:cs="Times New Roman"/>
                <w:sz w:val="22"/>
                <w:szCs w:val="22"/>
              </w:rPr>
              <w:t>:</w:t>
            </w:r>
          </w:p>
          <w:p w14:paraId="2CBC1385" w14:textId="77777777" w:rsidR="00114D67"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displays the selected user's profile </w:t>
            </w:r>
            <w:proofErr w:type="gramStart"/>
            <w:r>
              <w:rPr>
                <w:rFonts w:ascii="Times New Roman" w:eastAsia="Times New Roman" w:hAnsi="Times New Roman" w:cs="Times New Roman"/>
                <w:sz w:val="22"/>
                <w:szCs w:val="22"/>
              </w:rPr>
              <w:t>information</w:t>
            </w:r>
            <w:proofErr w:type="gramEnd"/>
          </w:p>
          <w:p w14:paraId="4645A351" w14:textId="77777777" w:rsidR="00114D67"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Admin team member modifies the user's profile </w:t>
            </w:r>
            <w:proofErr w:type="gramStart"/>
            <w:r>
              <w:rPr>
                <w:rFonts w:ascii="Times New Roman" w:eastAsia="Times New Roman" w:hAnsi="Times New Roman" w:cs="Times New Roman"/>
                <w:sz w:val="22"/>
                <w:szCs w:val="22"/>
              </w:rPr>
              <w:t>information</w:t>
            </w:r>
            <w:proofErr w:type="gramEnd"/>
          </w:p>
          <w:p w14:paraId="789737A2" w14:textId="77777777" w:rsidR="00114D67"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action is submitted to the </w:t>
            </w:r>
            <w:proofErr w:type="gramStart"/>
            <w:r>
              <w:rPr>
                <w:rFonts w:ascii="Times New Roman" w:eastAsia="Times New Roman" w:hAnsi="Times New Roman" w:cs="Times New Roman"/>
                <w:sz w:val="22"/>
                <w:szCs w:val="22"/>
              </w:rPr>
              <w:t>system</w:t>
            </w:r>
            <w:proofErr w:type="gramEnd"/>
            <w:r>
              <w:rPr>
                <w:rFonts w:ascii="Times New Roman" w:eastAsia="Times New Roman" w:hAnsi="Times New Roman" w:cs="Times New Roman"/>
                <w:sz w:val="22"/>
                <w:szCs w:val="22"/>
              </w:rPr>
              <w:t xml:space="preserve"> </w:t>
            </w:r>
          </w:p>
          <w:p w14:paraId="5C3E408E" w14:textId="77777777" w:rsidR="00114D67"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verifies the modified </w:t>
            </w:r>
            <w:proofErr w:type="gramStart"/>
            <w:r>
              <w:rPr>
                <w:rFonts w:ascii="Times New Roman" w:eastAsia="Times New Roman" w:hAnsi="Times New Roman" w:cs="Times New Roman"/>
                <w:sz w:val="22"/>
                <w:szCs w:val="22"/>
              </w:rPr>
              <w:t>information</w:t>
            </w:r>
            <w:proofErr w:type="gramEnd"/>
          </w:p>
          <w:p w14:paraId="5B3F676B" w14:textId="77777777" w:rsidR="00114D67" w:rsidRDefault="00114D67">
            <w:pPr>
              <w:rPr>
                <w:rFonts w:ascii="Times New Roman" w:eastAsia="Times New Roman" w:hAnsi="Times New Roman" w:cs="Times New Roman"/>
                <w:sz w:val="22"/>
                <w:szCs w:val="22"/>
              </w:rPr>
            </w:pPr>
          </w:p>
          <w:p w14:paraId="2A6F59E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#3: After Step 4 in the success scenario, the User account is selected to be deleted. The following steps </w:t>
            </w:r>
            <w:proofErr w:type="gramStart"/>
            <w:r>
              <w:rPr>
                <w:rFonts w:ascii="Times New Roman" w:eastAsia="Times New Roman" w:hAnsi="Times New Roman" w:cs="Times New Roman"/>
                <w:sz w:val="22"/>
                <w:szCs w:val="22"/>
              </w:rPr>
              <w:t>would  occur</w:t>
            </w:r>
            <w:proofErr w:type="gramEnd"/>
            <w:r>
              <w:rPr>
                <w:rFonts w:ascii="Times New Roman" w:eastAsia="Times New Roman" w:hAnsi="Times New Roman" w:cs="Times New Roman"/>
                <w:sz w:val="22"/>
                <w:szCs w:val="22"/>
              </w:rPr>
              <w:t>:</w:t>
            </w:r>
          </w:p>
          <w:p w14:paraId="0CD99BB6" w14:textId="77777777" w:rsidR="00114D67" w:rsidRDefault="00000000">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details of user information, behavior, and history is </w:t>
            </w:r>
            <w:proofErr w:type="gramStart"/>
            <w:r>
              <w:rPr>
                <w:rFonts w:ascii="Times New Roman" w:eastAsia="Times New Roman" w:hAnsi="Times New Roman" w:cs="Times New Roman"/>
                <w:sz w:val="22"/>
                <w:szCs w:val="22"/>
              </w:rPr>
              <w:t>displayed</w:t>
            </w:r>
            <w:proofErr w:type="gramEnd"/>
            <w:r>
              <w:rPr>
                <w:rFonts w:ascii="Times New Roman" w:eastAsia="Times New Roman" w:hAnsi="Times New Roman" w:cs="Times New Roman"/>
                <w:sz w:val="22"/>
                <w:szCs w:val="22"/>
              </w:rPr>
              <w:t xml:space="preserve"> </w:t>
            </w:r>
          </w:p>
          <w:p w14:paraId="13375AF4" w14:textId="77777777" w:rsidR="00114D67" w:rsidRDefault="00000000">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Admin team choose the delete </w:t>
            </w:r>
            <w:proofErr w:type="gramStart"/>
            <w:r>
              <w:rPr>
                <w:rFonts w:ascii="Times New Roman" w:eastAsia="Times New Roman" w:hAnsi="Times New Roman" w:cs="Times New Roman"/>
                <w:sz w:val="22"/>
                <w:szCs w:val="22"/>
              </w:rPr>
              <w:t>option</w:t>
            </w:r>
            <w:proofErr w:type="gramEnd"/>
            <w:r>
              <w:rPr>
                <w:rFonts w:ascii="Times New Roman" w:eastAsia="Times New Roman" w:hAnsi="Times New Roman" w:cs="Times New Roman"/>
                <w:sz w:val="22"/>
                <w:szCs w:val="22"/>
              </w:rPr>
              <w:t xml:space="preserve"> </w:t>
            </w:r>
          </w:p>
          <w:p w14:paraId="4DA90135" w14:textId="77777777" w:rsidR="00114D67" w:rsidRDefault="00000000">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asks for the confirmation of the </w:t>
            </w:r>
            <w:proofErr w:type="gramStart"/>
            <w:r>
              <w:rPr>
                <w:rFonts w:ascii="Times New Roman" w:eastAsia="Times New Roman" w:hAnsi="Times New Roman" w:cs="Times New Roman"/>
                <w:sz w:val="22"/>
                <w:szCs w:val="22"/>
              </w:rPr>
              <w:t>request</w:t>
            </w:r>
            <w:proofErr w:type="gramEnd"/>
          </w:p>
          <w:p w14:paraId="67A01B6E" w14:textId="77777777" w:rsidR="00114D67" w:rsidRDefault="00000000">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Request is </w:t>
            </w:r>
            <w:proofErr w:type="gramStart"/>
            <w:r>
              <w:rPr>
                <w:rFonts w:ascii="Times New Roman" w:eastAsia="Times New Roman" w:hAnsi="Times New Roman" w:cs="Times New Roman"/>
                <w:sz w:val="22"/>
                <w:szCs w:val="22"/>
              </w:rPr>
              <w:t>confirmed</w:t>
            </w:r>
            <w:proofErr w:type="gramEnd"/>
          </w:p>
          <w:p w14:paraId="04492840" w14:textId="77777777" w:rsidR="00114D67" w:rsidRDefault="00000000">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displays a confirmation </w:t>
            </w:r>
            <w:proofErr w:type="gramStart"/>
            <w:r>
              <w:rPr>
                <w:rFonts w:ascii="Times New Roman" w:eastAsia="Times New Roman" w:hAnsi="Times New Roman" w:cs="Times New Roman"/>
                <w:sz w:val="22"/>
                <w:szCs w:val="22"/>
              </w:rPr>
              <w:t>message</w:t>
            </w:r>
            <w:proofErr w:type="gramEnd"/>
          </w:p>
          <w:p w14:paraId="0599D833" w14:textId="77777777" w:rsidR="00114D67" w:rsidRDefault="00114D67">
            <w:pPr>
              <w:rPr>
                <w:rFonts w:ascii="Times New Roman" w:eastAsia="Times New Roman" w:hAnsi="Times New Roman" w:cs="Times New Roman"/>
                <w:sz w:val="22"/>
                <w:szCs w:val="22"/>
              </w:rPr>
            </w:pPr>
          </w:p>
          <w:p w14:paraId="7A07D1C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#4: After Step 2 in the success scenario, the User account is decided to be suspended. The following steps </w:t>
            </w:r>
            <w:proofErr w:type="gramStart"/>
            <w:r>
              <w:rPr>
                <w:rFonts w:ascii="Times New Roman" w:eastAsia="Times New Roman" w:hAnsi="Times New Roman" w:cs="Times New Roman"/>
                <w:sz w:val="22"/>
                <w:szCs w:val="22"/>
              </w:rPr>
              <w:t>would  occur</w:t>
            </w:r>
            <w:proofErr w:type="gramEnd"/>
            <w:r>
              <w:rPr>
                <w:rFonts w:ascii="Times New Roman" w:eastAsia="Times New Roman" w:hAnsi="Times New Roman" w:cs="Times New Roman"/>
                <w:sz w:val="22"/>
                <w:szCs w:val="22"/>
              </w:rPr>
              <w:t>:</w:t>
            </w:r>
          </w:p>
          <w:p w14:paraId="190884EF" w14:textId="77777777" w:rsidR="00114D67" w:rsidRDefault="00114D67">
            <w:pPr>
              <w:rPr>
                <w:rFonts w:ascii="Times New Roman" w:eastAsia="Times New Roman" w:hAnsi="Times New Roman" w:cs="Times New Roman"/>
                <w:sz w:val="22"/>
                <w:szCs w:val="22"/>
              </w:rPr>
            </w:pPr>
          </w:p>
          <w:p w14:paraId="76E0882F" w14:textId="77777777" w:rsidR="00114D67" w:rsidRDefault="00000000">
            <w:pPr>
              <w:numPr>
                <w:ilvl w:val="0"/>
                <w:numId w:val="1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Suspend option is </w:t>
            </w:r>
            <w:proofErr w:type="gramStart"/>
            <w:r>
              <w:rPr>
                <w:rFonts w:ascii="Times New Roman" w:eastAsia="Times New Roman" w:hAnsi="Times New Roman" w:cs="Times New Roman"/>
                <w:sz w:val="22"/>
                <w:szCs w:val="22"/>
              </w:rPr>
              <w:t>selected</w:t>
            </w:r>
            <w:proofErr w:type="gramEnd"/>
          </w:p>
          <w:p w14:paraId="1ED5583B" w14:textId="77777777" w:rsidR="00114D67" w:rsidRDefault="00000000">
            <w:pPr>
              <w:numPr>
                <w:ilvl w:val="0"/>
                <w:numId w:val="1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reason for the action is explained by the admin team </w:t>
            </w:r>
            <w:proofErr w:type="gramStart"/>
            <w:r>
              <w:rPr>
                <w:rFonts w:ascii="Times New Roman" w:eastAsia="Times New Roman" w:hAnsi="Times New Roman" w:cs="Times New Roman"/>
                <w:sz w:val="22"/>
                <w:szCs w:val="22"/>
              </w:rPr>
              <w:t>members</w:t>
            </w:r>
            <w:proofErr w:type="gramEnd"/>
          </w:p>
          <w:p w14:paraId="79A68B4C" w14:textId="77777777" w:rsidR="00114D67" w:rsidRDefault="00000000">
            <w:pPr>
              <w:numPr>
                <w:ilvl w:val="0"/>
                <w:numId w:val="1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descriptive text message about the reason to suspend is sent by the </w:t>
            </w:r>
            <w:proofErr w:type="gramStart"/>
            <w:r>
              <w:rPr>
                <w:rFonts w:ascii="Times New Roman" w:eastAsia="Times New Roman" w:hAnsi="Times New Roman" w:cs="Times New Roman"/>
                <w:sz w:val="22"/>
                <w:szCs w:val="22"/>
              </w:rPr>
              <w:t>email</w:t>
            </w:r>
            <w:proofErr w:type="gramEnd"/>
          </w:p>
          <w:p w14:paraId="053AE7D6" w14:textId="77777777" w:rsidR="00114D67" w:rsidRDefault="00000000">
            <w:pPr>
              <w:numPr>
                <w:ilvl w:val="0"/>
                <w:numId w:val="1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account history and settings are deleted from the </w:t>
            </w:r>
            <w:proofErr w:type="gramStart"/>
            <w:r>
              <w:rPr>
                <w:rFonts w:ascii="Times New Roman" w:eastAsia="Times New Roman" w:hAnsi="Times New Roman" w:cs="Times New Roman"/>
                <w:sz w:val="22"/>
                <w:szCs w:val="22"/>
              </w:rPr>
              <w:t>system</w:t>
            </w:r>
            <w:proofErr w:type="gramEnd"/>
          </w:p>
          <w:p w14:paraId="3FDCAEB8" w14:textId="77777777" w:rsidR="00114D67" w:rsidRDefault="00000000">
            <w:pPr>
              <w:numPr>
                <w:ilvl w:val="0"/>
                <w:numId w:val="1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request the confirmation of the </w:t>
            </w:r>
            <w:proofErr w:type="gramStart"/>
            <w:r>
              <w:rPr>
                <w:rFonts w:ascii="Times New Roman" w:eastAsia="Times New Roman" w:hAnsi="Times New Roman" w:cs="Times New Roman"/>
                <w:sz w:val="22"/>
                <w:szCs w:val="22"/>
              </w:rPr>
              <w:t>process</w:t>
            </w:r>
            <w:proofErr w:type="gramEnd"/>
          </w:p>
          <w:p w14:paraId="1027A89B" w14:textId="77777777" w:rsidR="00114D67" w:rsidRDefault="00000000">
            <w:pPr>
              <w:numPr>
                <w:ilvl w:val="0"/>
                <w:numId w:val="1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request is </w:t>
            </w:r>
            <w:proofErr w:type="gramStart"/>
            <w:r>
              <w:rPr>
                <w:rFonts w:ascii="Times New Roman" w:eastAsia="Times New Roman" w:hAnsi="Times New Roman" w:cs="Times New Roman"/>
                <w:sz w:val="22"/>
                <w:szCs w:val="22"/>
              </w:rPr>
              <w:t>confirmed</w:t>
            </w:r>
            <w:proofErr w:type="gramEnd"/>
          </w:p>
          <w:p w14:paraId="5C7BFB07" w14:textId="77777777" w:rsidR="00114D67" w:rsidRDefault="00000000">
            <w:pPr>
              <w:numPr>
                <w:ilvl w:val="0"/>
                <w:numId w:val="1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deletes the user account record. </w:t>
            </w:r>
          </w:p>
        </w:tc>
      </w:tr>
      <w:tr w:rsidR="00114D67" w14:paraId="535646EB" w14:textId="77777777">
        <w:trPr>
          <w:trHeight w:val="74"/>
        </w:trPr>
        <w:tc>
          <w:tcPr>
            <w:tcW w:w="2329" w:type="dxa"/>
          </w:tcPr>
          <w:p w14:paraId="6CD5E109"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6426FEB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Process is not completed. System does not take any action on the User account.</w:t>
            </w:r>
          </w:p>
          <w:p w14:paraId="4706BAC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#2: User account details are updated on the </w:t>
            </w:r>
            <w:proofErr w:type="gramStart"/>
            <w:r>
              <w:rPr>
                <w:rFonts w:ascii="Times New Roman" w:eastAsia="Times New Roman" w:hAnsi="Times New Roman" w:cs="Times New Roman"/>
                <w:sz w:val="22"/>
                <w:szCs w:val="22"/>
              </w:rPr>
              <w:t>system</w:t>
            </w:r>
            <w:proofErr w:type="gramEnd"/>
          </w:p>
          <w:p w14:paraId="6838274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#3: User account record is deleted from the </w:t>
            </w:r>
            <w:proofErr w:type="gramStart"/>
            <w:r>
              <w:rPr>
                <w:rFonts w:ascii="Times New Roman" w:eastAsia="Times New Roman" w:hAnsi="Times New Roman" w:cs="Times New Roman"/>
                <w:sz w:val="22"/>
                <w:szCs w:val="22"/>
              </w:rPr>
              <w:t>system</w:t>
            </w:r>
            <w:proofErr w:type="gramEnd"/>
          </w:p>
          <w:p w14:paraId="4D47B77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#4: User account is suspended and deleted from the system</w:t>
            </w:r>
          </w:p>
        </w:tc>
      </w:tr>
      <w:tr w:rsidR="00114D67" w14:paraId="0D41295D" w14:textId="77777777">
        <w:trPr>
          <w:trHeight w:val="74"/>
        </w:trPr>
        <w:tc>
          <w:tcPr>
            <w:tcW w:w="2329" w:type="dxa"/>
          </w:tcPr>
          <w:p w14:paraId="2FEB746C"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76DE1EE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 Admin team members shall be authorized to edit or delete user profiles, </w:t>
            </w:r>
          </w:p>
          <w:p w14:paraId="4254BC0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 The system shall edit the user account details</w:t>
            </w:r>
          </w:p>
          <w:p w14:paraId="47BDCA8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3 - The system shall delete a user account completely</w:t>
            </w:r>
          </w:p>
          <w:p w14:paraId="570F9E8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4 - The system shall delete a user account completely if suspended for any behavior against the rules.</w:t>
            </w:r>
          </w:p>
        </w:tc>
      </w:tr>
    </w:tbl>
    <w:p w14:paraId="17DC8E7C" w14:textId="77777777" w:rsidR="00114D67" w:rsidRDefault="00114D67">
      <w:pPr>
        <w:rPr>
          <w:color w:val="FF0000"/>
        </w:rPr>
      </w:pPr>
    </w:p>
    <w:p w14:paraId="0352D948" w14:textId="77777777" w:rsidR="00114D67" w:rsidRDefault="00114D67">
      <w:pPr>
        <w:rPr>
          <w:color w:val="FF0000"/>
        </w:rPr>
      </w:pPr>
    </w:p>
    <w:p w14:paraId="1C665568" w14:textId="77777777" w:rsidR="00114D67" w:rsidRDefault="00000000">
      <w:pPr>
        <w:pStyle w:val="Heading1"/>
        <w:ind w:left="0" w:firstLine="0"/>
      </w:pPr>
      <w:bookmarkStart w:id="508" w:name="_Toc131283884"/>
      <w:r>
        <w:t>References</w:t>
      </w:r>
      <w:bookmarkEnd w:id="508"/>
    </w:p>
    <w:p w14:paraId="1CE73DBE" w14:textId="77777777" w:rsidR="00114D67" w:rsidRDefault="00114D67"/>
    <w:p w14:paraId="6E386D06" w14:textId="77777777" w:rsidR="00114D67" w:rsidRDefault="00000000">
      <w:r>
        <w:t xml:space="preserve">1.Cockburn, A. </w:t>
      </w:r>
      <w:r>
        <w:rPr>
          <w:i/>
        </w:rPr>
        <w:t>Writing effective use cases - www-public.imtbs-tsp.eu</w:t>
      </w:r>
      <w:r>
        <w:t xml:space="preserve">, </w:t>
      </w:r>
      <w:r>
        <w:rPr>
          <w:i/>
        </w:rPr>
        <w:t>Writing Effective Use Cases</w:t>
      </w:r>
      <w:r>
        <w:t xml:space="preserve">. Humans and Technology. Available at: </w:t>
      </w:r>
      <w:hyperlink r:id="rId12">
        <w:r>
          <w:rPr>
            <w:color w:val="1155CC"/>
            <w:u w:val="single"/>
          </w:rPr>
          <w:t>https://www-public.imtbs-tsp.eu/~gibson/Teaching/Teaching-ReadingMaterial/Cockburn00.pdf</w:t>
        </w:r>
      </w:hyperlink>
      <w:r>
        <w:t>.</w:t>
      </w:r>
    </w:p>
    <w:p w14:paraId="05BB7891" w14:textId="77777777" w:rsidR="00114D67" w:rsidRDefault="00114D67"/>
    <w:p w14:paraId="040D100C" w14:textId="77777777" w:rsidR="00114D67" w:rsidRDefault="00000000">
      <w:pPr>
        <w:spacing w:before="240" w:after="240"/>
      </w:pPr>
      <w:r>
        <w:lastRenderedPageBreak/>
        <w:t xml:space="preserve">2.Author links open overlay </w:t>
      </w:r>
      <w:proofErr w:type="spellStart"/>
      <w:r>
        <w:t>panelEunsuk</w:t>
      </w:r>
      <w:proofErr w:type="spellEnd"/>
      <w:r>
        <w:t xml:space="preserve"> </w:t>
      </w:r>
      <w:proofErr w:type="spellStart"/>
      <w:r>
        <w:t>Hur</w:t>
      </w:r>
      <w:proofErr w:type="spellEnd"/>
      <w:r>
        <w:t xml:space="preserve"> </w:t>
      </w:r>
      <w:r>
        <w:rPr>
          <w:i/>
        </w:rPr>
        <w:t>et al.</w:t>
      </w:r>
      <w:r>
        <w:t xml:space="preserve"> (2020) </w:t>
      </w:r>
      <w:r>
        <w:rPr>
          <w:i/>
        </w:rPr>
        <w:t>Rebirth fashion: Secondhand clothing consumption values and perceived risks</w:t>
      </w:r>
      <w:r>
        <w:t xml:space="preserve">, </w:t>
      </w:r>
      <w:r>
        <w:rPr>
          <w:i/>
        </w:rPr>
        <w:t>Journal of Cleaner Production</w:t>
      </w:r>
      <w:r>
        <w:t xml:space="preserve">. Elsevier. Available at: </w:t>
      </w:r>
      <w:hyperlink r:id="rId13" w:anchor="preview-section-recommended-articles">
        <w:r>
          <w:rPr>
            <w:color w:val="1155CC"/>
            <w:u w:val="single"/>
          </w:rPr>
          <w:t>https://www.sciencedirect.com/science/article/abs/pii/S0959652620329966#preview-section-recommended-articles</w:t>
        </w:r>
      </w:hyperlink>
      <w:r>
        <w:t>.</w:t>
      </w:r>
    </w:p>
    <w:p w14:paraId="042D46C6" w14:textId="77777777" w:rsidR="00114D67" w:rsidRDefault="00114D67">
      <w:pPr>
        <w:spacing w:before="240" w:after="240"/>
      </w:pPr>
    </w:p>
    <w:p w14:paraId="5800C610" w14:textId="77777777" w:rsidR="00114D67" w:rsidRDefault="00000000">
      <w:r>
        <w:t>3.</w:t>
      </w:r>
      <w:r>
        <w:rPr>
          <w:i/>
        </w:rPr>
        <w:t>Use case document template</w:t>
      </w:r>
      <w:r>
        <w:t xml:space="preserve"> (2023) </w:t>
      </w:r>
      <w:r>
        <w:rPr>
          <w:i/>
        </w:rPr>
        <w:t>Project Management Docs</w:t>
      </w:r>
      <w:r>
        <w:t xml:space="preserve">. Available at: </w:t>
      </w:r>
      <w:hyperlink r:id="rId14">
        <w:r>
          <w:rPr>
            <w:color w:val="1155CC"/>
            <w:u w:val="single"/>
          </w:rPr>
          <w:t>https://www.projectmanagementdocs.com/template/project-documents/use-case-document/</w:t>
        </w:r>
      </w:hyperlink>
    </w:p>
    <w:p w14:paraId="30BB2D21" w14:textId="77777777" w:rsidR="00114D67" w:rsidRDefault="00114D67"/>
    <w:p w14:paraId="17BF123F" w14:textId="77777777" w:rsidR="00114D67" w:rsidRDefault="00000000">
      <w:r>
        <w:t xml:space="preserve">4.UXPin (2023) </w:t>
      </w:r>
      <w:r>
        <w:rPr>
          <w:i/>
        </w:rPr>
        <w:t>7 constraints in design and how to overcome them</w:t>
      </w:r>
      <w:r>
        <w:t xml:space="preserve">, </w:t>
      </w:r>
      <w:r>
        <w:rPr>
          <w:i/>
        </w:rPr>
        <w:t xml:space="preserve">Studio by </w:t>
      </w:r>
      <w:proofErr w:type="spellStart"/>
      <w:r>
        <w:rPr>
          <w:i/>
        </w:rPr>
        <w:t>UXPin</w:t>
      </w:r>
      <w:proofErr w:type="spellEnd"/>
      <w:r>
        <w:t xml:space="preserve">. Available at: </w:t>
      </w:r>
      <w:hyperlink r:id="rId15" w:anchor=":~:text=Design%20constraints%20are%20limitations%20or,these%20limitations%20before%20every%20project">
        <w:r>
          <w:rPr>
            <w:color w:val="1155CC"/>
            <w:u w:val="single"/>
          </w:rPr>
          <w:t>https://www.uxpin.com/studio/blog/constraints-in-design/#:~:text=Design%20constraints%20are%20limitations%20or,these%20limitations%20before%20every%20project</w:t>
        </w:r>
      </w:hyperlink>
      <w:r>
        <w:t>.</w:t>
      </w:r>
    </w:p>
    <w:p w14:paraId="182BCAC3" w14:textId="77777777" w:rsidR="00114D67" w:rsidRDefault="00114D67"/>
    <w:p w14:paraId="630E6671" w14:textId="77777777" w:rsidR="00114D67" w:rsidRDefault="00114D67"/>
    <w:p w14:paraId="3A7CE175" w14:textId="77777777" w:rsidR="00114D67" w:rsidRDefault="00114D67">
      <w:pPr>
        <w:rPr>
          <w:color w:val="FF0000"/>
        </w:rPr>
      </w:pPr>
    </w:p>
    <w:sectPr w:rsidR="00114D67">
      <w:headerReference w:type="default" r:id="rId16"/>
      <w:footerReference w:type="default" r:id="rId17"/>
      <w:pgSz w:w="11907" w:h="16839"/>
      <w:pgMar w:top="851" w:right="1134"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8438E" w14:textId="77777777" w:rsidR="002106BB" w:rsidRDefault="002106BB">
      <w:r>
        <w:separator/>
      </w:r>
    </w:p>
  </w:endnote>
  <w:endnote w:type="continuationSeparator" w:id="0">
    <w:p w14:paraId="38ACD5FA" w14:textId="77777777" w:rsidR="002106BB" w:rsidRDefault="00210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28671" w14:textId="77777777" w:rsidR="00114D67" w:rsidRDefault="00114D67">
    <w:pPr>
      <w:pBdr>
        <w:top w:val="nil"/>
        <w:left w:val="nil"/>
        <w:bottom w:val="nil"/>
        <w:right w:val="nil"/>
        <w:between w:val="nil"/>
      </w:pBdr>
      <w:tabs>
        <w:tab w:val="right" w:pos="9639"/>
      </w:tabs>
      <w:jc w:val="right"/>
      <w:rPr>
        <w:color w:val="000000"/>
      </w:rPr>
    </w:pPr>
  </w:p>
  <w:p w14:paraId="47EC80C8" w14:textId="77777777" w:rsidR="00114D67" w:rsidRDefault="00000000">
    <w:pPr>
      <w:pBdr>
        <w:top w:val="nil"/>
        <w:left w:val="nil"/>
        <w:bottom w:val="nil"/>
        <w:right w:val="nil"/>
        <w:between w:val="nil"/>
      </w:pBdr>
      <w:tabs>
        <w:tab w:val="right" w:pos="9639"/>
      </w:tabs>
      <w:jc w:val="right"/>
      <w:rPr>
        <w:color w:val="000000"/>
      </w:rPr>
    </w:pPr>
    <w:r>
      <w:rPr>
        <w:color w:val="000000"/>
      </w:rPr>
      <w:t>INFT 2303: Systems Analysis and Design</w:t>
    </w:r>
    <w:r>
      <w:rPr>
        <w:color w:val="000000"/>
      </w:rPr>
      <w:tab/>
      <w:t xml:space="preserve">Page </w:t>
    </w:r>
    <w:r>
      <w:rPr>
        <w:b/>
        <w:color w:val="000000"/>
      </w:rPr>
      <w:fldChar w:fldCharType="begin"/>
    </w:r>
    <w:r>
      <w:rPr>
        <w:b/>
        <w:color w:val="000000"/>
      </w:rPr>
      <w:instrText>PAGE</w:instrText>
    </w:r>
    <w:r>
      <w:rPr>
        <w:b/>
        <w:color w:val="000000"/>
      </w:rPr>
      <w:fldChar w:fldCharType="separate"/>
    </w:r>
    <w:r w:rsidR="009F40C7">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9F40C7">
      <w:rPr>
        <w:b/>
        <w:noProof/>
        <w:color w:val="000000"/>
      </w:rPr>
      <w:t>2</w:t>
    </w:r>
    <w:r>
      <w:rPr>
        <w:b/>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6278C" w14:textId="77777777" w:rsidR="00114D67" w:rsidRDefault="00114D67">
    <w:pPr>
      <w:pBdr>
        <w:top w:val="nil"/>
        <w:left w:val="nil"/>
        <w:bottom w:val="nil"/>
        <w:right w:val="nil"/>
        <w:between w:val="nil"/>
      </w:pBdr>
      <w:tabs>
        <w:tab w:val="right" w:pos="9639"/>
      </w:tabs>
      <w:jc w:val="right"/>
      <w:rPr>
        <w:color w:val="000000"/>
      </w:rPr>
    </w:pPr>
  </w:p>
  <w:p w14:paraId="2247F5BC" w14:textId="77777777" w:rsidR="00114D67" w:rsidRDefault="00000000">
    <w:pPr>
      <w:pBdr>
        <w:top w:val="nil"/>
        <w:left w:val="nil"/>
        <w:bottom w:val="nil"/>
        <w:right w:val="nil"/>
        <w:between w:val="nil"/>
      </w:pBdr>
      <w:tabs>
        <w:tab w:val="right" w:pos="9639"/>
      </w:tabs>
      <w:jc w:val="right"/>
    </w:pPr>
    <w:r>
      <w:rPr>
        <w:color w:val="000000"/>
      </w:rPr>
      <w:t>INFT 2303: Systems Analysis and Design</w:t>
    </w:r>
    <w:r>
      <w:rPr>
        <w:color w:val="000000"/>
      </w:rPr>
      <w:tab/>
    </w:r>
  </w:p>
  <w:p w14:paraId="3DAAF8E6" w14:textId="05201682" w:rsidR="00114D67" w:rsidRDefault="00000000">
    <w:pPr>
      <w:pBdr>
        <w:top w:val="nil"/>
        <w:left w:val="nil"/>
        <w:bottom w:val="nil"/>
        <w:right w:val="nil"/>
        <w:between w:val="nil"/>
      </w:pBdr>
      <w:tabs>
        <w:tab w:val="right" w:pos="9639"/>
      </w:tabs>
      <w:jc w:val="right"/>
      <w:rPr>
        <w:color w:val="000000"/>
      </w:rPr>
    </w:pPr>
    <w:r>
      <w:t xml:space="preserve">Provide </w:t>
    </w:r>
    <w:proofErr w:type="spellStart"/>
    <w:r>
      <w:t>Training</w:t>
    </w:r>
    <w:r>
      <w:rPr>
        <w:color w:val="000000"/>
      </w:rPr>
      <w:t>Page</w:t>
    </w:r>
    <w:proofErr w:type="spellEnd"/>
    <w:r>
      <w:rPr>
        <w:color w:val="000000"/>
      </w:rPr>
      <w:t xml:space="preserve"> </w:t>
    </w:r>
    <w:r>
      <w:rPr>
        <w:b/>
        <w:color w:val="000000"/>
      </w:rPr>
      <w:fldChar w:fldCharType="begin"/>
    </w:r>
    <w:r>
      <w:rPr>
        <w:b/>
        <w:color w:val="000000"/>
      </w:rPr>
      <w:instrText>PAGE</w:instrText>
    </w:r>
    <w:r>
      <w:rPr>
        <w:b/>
        <w:color w:val="000000"/>
      </w:rPr>
      <w:fldChar w:fldCharType="separate"/>
    </w:r>
    <w:r w:rsidR="009F40C7">
      <w:rPr>
        <w:b/>
        <w:noProof/>
        <w:color w:val="000000"/>
      </w:rPr>
      <w:t>3</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9F40C7">
      <w:rPr>
        <w:b/>
        <w:noProof/>
        <w:color w:val="000000"/>
      </w:rPr>
      <w:t>4</w:t>
    </w:r>
    <w:r>
      <w:rPr>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39E2D" w14:textId="77777777" w:rsidR="002106BB" w:rsidRDefault="002106BB">
      <w:r>
        <w:separator/>
      </w:r>
    </w:p>
  </w:footnote>
  <w:footnote w:type="continuationSeparator" w:id="0">
    <w:p w14:paraId="425DA877" w14:textId="77777777" w:rsidR="002106BB" w:rsidRDefault="002106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1AEDB" w14:textId="77777777" w:rsidR="00114D67" w:rsidRDefault="00114D67">
    <w:pPr>
      <w:widowControl w:val="0"/>
      <w:pBdr>
        <w:top w:val="nil"/>
        <w:left w:val="nil"/>
        <w:bottom w:val="nil"/>
        <w:right w:val="nil"/>
        <w:between w:val="nil"/>
      </w:pBdr>
      <w:spacing w:line="276" w:lineRule="auto"/>
      <w:rPr>
        <w:color w:val="000000"/>
        <w:sz w:val="20"/>
        <w:szCs w:val="20"/>
      </w:rPr>
    </w:pPr>
  </w:p>
  <w:tbl>
    <w:tblPr>
      <w:tblStyle w:val="af4"/>
      <w:tblW w:w="9855" w:type="dxa"/>
      <w:tblInd w:w="-108" w:type="dxa"/>
      <w:tblLayout w:type="fixed"/>
      <w:tblLook w:val="0000" w:firstRow="0" w:lastRow="0" w:firstColumn="0" w:lastColumn="0" w:noHBand="0" w:noVBand="0"/>
    </w:tblPr>
    <w:tblGrid>
      <w:gridCol w:w="2093"/>
      <w:gridCol w:w="7762"/>
    </w:tblGrid>
    <w:tr w:rsidR="00114D67" w14:paraId="4407FDDC" w14:textId="77777777">
      <w:tc>
        <w:tcPr>
          <w:tcW w:w="2093" w:type="dxa"/>
        </w:tcPr>
        <w:p w14:paraId="51CDC36D" w14:textId="77777777" w:rsidR="00114D67" w:rsidRDefault="00000000">
          <w:r>
            <w:rPr>
              <w:noProof/>
            </w:rPr>
            <w:drawing>
              <wp:inline distT="0" distB="0" distL="114300" distR="114300" wp14:anchorId="3B4D30C2" wp14:editId="1B545F2A">
                <wp:extent cx="1042670" cy="672465"/>
                <wp:effectExtent l="0" t="0" r="0" b="0"/>
                <wp:docPr id="2" name="image1.jpg" descr="http://www.hoasted.nl/~msmnl/resources/uploads/2014/03/ADA-new-final-logo.jpg"/>
                <wp:cNvGraphicFramePr/>
                <a:graphic xmlns:a="http://schemas.openxmlformats.org/drawingml/2006/main">
                  <a:graphicData uri="http://schemas.openxmlformats.org/drawingml/2006/picture">
                    <pic:pic xmlns:pic="http://schemas.openxmlformats.org/drawingml/2006/picture">
                      <pic:nvPicPr>
                        <pic:cNvPr id="0" name="image1.jpg" descr="http://www.hoasted.nl/~msmnl/resources/uploads/2014/03/ADA-new-final-logo.jpg"/>
                        <pic:cNvPicPr preferRelativeResize="0"/>
                      </pic:nvPicPr>
                      <pic:blipFill>
                        <a:blip r:embed="rId1"/>
                        <a:srcRect/>
                        <a:stretch>
                          <a:fillRect/>
                        </a:stretch>
                      </pic:blipFill>
                      <pic:spPr>
                        <a:xfrm>
                          <a:off x="0" y="0"/>
                          <a:ext cx="1042670" cy="672465"/>
                        </a:xfrm>
                        <a:prstGeom prst="rect">
                          <a:avLst/>
                        </a:prstGeom>
                        <a:ln/>
                      </pic:spPr>
                    </pic:pic>
                  </a:graphicData>
                </a:graphic>
              </wp:inline>
            </w:drawing>
          </w:r>
        </w:p>
      </w:tc>
      <w:tc>
        <w:tcPr>
          <w:tcW w:w="7762" w:type="dxa"/>
        </w:tcPr>
        <w:p w14:paraId="5DCF0B75" w14:textId="77777777" w:rsidR="00114D67" w:rsidRDefault="00000000">
          <w:r>
            <w:t>ADA University</w:t>
          </w:r>
        </w:p>
        <w:p w14:paraId="6AF75FB1" w14:textId="77777777" w:rsidR="00114D67" w:rsidRDefault="00000000">
          <w:r>
            <w:t>School of Information Technologies and Engineering</w:t>
          </w:r>
        </w:p>
        <w:p w14:paraId="2F1F017D" w14:textId="77777777" w:rsidR="00114D67" w:rsidRDefault="00000000">
          <w:r>
            <w:rPr>
              <w:b/>
            </w:rPr>
            <w:t>INFT 2303: Systems Analysis and Design</w:t>
          </w:r>
        </w:p>
        <w:p w14:paraId="5388D95F" w14:textId="77777777" w:rsidR="00114D67" w:rsidRDefault="00000000">
          <w:r>
            <w:t>Spring Semester, 2023</w:t>
          </w:r>
        </w:p>
      </w:tc>
    </w:tr>
  </w:tbl>
  <w:p w14:paraId="01A2AD6E" w14:textId="77777777" w:rsidR="00114D67" w:rsidRDefault="00114D6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ED374" w14:textId="77777777" w:rsidR="00114D67" w:rsidRDefault="00114D67">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975"/>
    <w:multiLevelType w:val="multilevel"/>
    <w:tmpl w:val="C5B8DB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D078A1"/>
    <w:multiLevelType w:val="multilevel"/>
    <w:tmpl w:val="29C4A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DC5C23"/>
    <w:multiLevelType w:val="multilevel"/>
    <w:tmpl w:val="C6A65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9A49E6"/>
    <w:multiLevelType w:val="multilevel"/>
    <w:tmpl w:val="9FAC3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7F1A1D"/>
    <w:multiLevelType w:val="multilevel"/>
    <w:tmpl w:val="07F818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9ED4BEF"/>
    <w:multiLevelType w:val="multilevel"/>
    <w:tmpl w:val="BF406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0E6D61"/>
    <w:multiLevelType w:val="multilevel"/>
    <w:tmpl w:val="010EE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1515C3"/>
    <w:multiLevelType w:val="multilevel"/>
    <w:tmpl w:val="2FDC7A12"/>
    <w:lvl w:ilvl="0">
      <w:numFmt w:val="bullet"/>
      <w:lvlText w:val="-"/>
      <w:lvlJc w:val="left"/>
      <w:pPr>
        <w:ind w:left="1080" w:hanging="360"/>
      </w:pPr>
      <w:rPr>
        <w:rFonts w:ascii="Times New Roman" w:eastAsia="Times New Roman" w:hAnsi="Times New Roman" w:cs="Times New Roman"/>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8" w15:restartNumberingAfterBreak="0">
    <w:nsid w:val="204943B6"/>
    <w:multiLevelType w:val="multilevel"/>
    <w:tmpl w:val="B3AA12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2C770BD"/>
    <w:multiLevelType w:val="multilevel"/>
    <w:tmpl w:val="A62099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7DA0EEB"/>
    <w:multiLevelType w:val="multilevel"/>
    <w:tmpl w:val="F118A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180C4F"/>
    <w:multiLevelType w:val="multilevel"/>
    <w:tmpl w:val="BB2C0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A2337A"/>
    <w:multiLevelType w:val="multilevel"/>
    <w:tmpl w:val="303A6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E2444C"/>
    <w:multiLevelType w:val="multilevel"/>
    <w:tmpl w:val="92E033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008663B"/>
    <w:multiLevelType w:val="multilevel"/>
    <w:tmpl w:val="50AAFD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3906853"/>
    <w:multiLevelType w:val="multilevel"/>
    <w:tmpl w:val="09823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CE682F"/>
    <w:multiLevelType w:val="multilevel"/>
    <w:tmpl w:val="265AD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B5C5DEE"/>
    <w:multiLevelType w:val="multilevel"/>
    <w:tmpl w:val="856E4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C784F15"/>
    <w:multiLevelType w:val="multilevel"/>
    <w:tmpl w:val="535A1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D451DBC"/>
    <w:multiLevelType w:val="multilevel"/>
    <w:tmpl w:val="E70C7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F2F7823"/>
    <w:multiLevelType w:val="multilevel"/>
    <w:tmpl w:val="5E4A9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1671627"/>
    <w:multiLevelType w:val="multilevel"/>
    <w:tmpl w:val="F01AB40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5AA36354"/>
    <w:multiLevelType w:val="multilevel"/>
    <w:tmpl w:val="9684A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F8830A0"/>
    <w:multiLevelType w:val="multilevel"/>
    <w:tmpl w:val="38B874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05E2F5D"/>
    <w:multiLevelType w:val="multilevel"/>
    <w:tmpl w:val="8CAAB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08F276A"/>
    <w:multiLevelType w:val="multilevel"/>
    <w:tmpl w:val="81263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1A5357D"/>
    <w:multiLevelType w:val="multilevel"/>
    <w:tmpl w:val="97701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A160A05"/>
    <w:multiLevelType w:val="multilevel"/>
    <w:tmpl w:val="4378A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6AA74F08"/>
    <w:multiLevelType w:val="multilevel"/>
    <w:tmpl w:val="4A783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BA43720"/>
    <w:multiLevelType w:val="multilevel"/>
    <w:tmpl w:val="109A5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C722516"/>
    <w:multiLevelType w:val="multilevel"/>
    <w:tmpl w:val="0F849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DAC2591"/>
    <w:multiLevelType w:val="multilevel"/>
    <w:tmpl w:val="B4B4F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F805826"/>
    <w:multiLevelType w:val="multilevel"/>
    <w:tmpl w:val="E7706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09A0FB8"/>
    <w:multiLevelType w:val="multilevel"/>
    <w:tmpl w:val="5CB8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1A22E32"/>
    <w:multiLevelType w:val="multilevel"/>
    <w:tmpl w:val="C58636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1AA4C4D"/>
    <w:multiLevelType w:val="multilevel"/>
    <w:tmpl w:val="DB04AA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5EA68F9"/>
    <w:multiLevelType w:val="multilevel"/>
    <w:tmpl w:val="E2600A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8B215A4"/>
    <w:multiLevelType w:val="multilevel"/>
    <w:tmpl w:val="EAB85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A044E5F"/>
    <w:multiLevelType w:val="multilevel"/>
    <w:tmpl w:val="8A2C5EC8"/>
    <w:lvl w:ilvl="0">
      <w:numFmt w:val="bullet"/>
      <w:lvlText w:val="•"/>
      <w:lvlJc w:val="left"/>
      <w:pPr>
        <w:ind w:left="1080" w:hanging="720"/>
      </w:pPr>
      <w:rPr>
        <w:rFonts w:ascii="Cambria" w:eastAsia="Cambria" w:hAnsi="Cambria" w:cs="Cambria"/>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9" w15:restartNumberingAfterBreak="0">
    <w:nsid w:val="7A9B5C97"/>
    <w:multiLevelType w:val="multilevel"/>
    <w:tmpl w:val="B7304D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7F761D41"/>
    <w:multiLevelType w:val="multilevel"/>
    <w:tmpl w:val="EB8A9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5254960">
    <w:abstractNumId w:val="31"/>
  </w:num>
  <w:num w:numId="2" w16cid:durableId="945386011">
    <w:abstractNumId w:val="7"/>
  </w:num>
  <w:num w:numId="3" w16cid:durableId="1041054262">
    <w:abstractNumId w:val="19"/>
  </w:num>
  <w:num w:numId="4" w16cid:durableId="402488659">
    <w:abstractNumId w:val="38"/>
  </w:num>
  <w:num w:numId="5" w16cid:durableId="1846673550">
    <w:abstractNumId w:val="28"/>
  </w:num>
  <w:num w:numId="6" w16cid:durableId="1578636569">
    <w:abstractNumId w:val="4"/>
  </w:num>
  <w:num w:numId="7" w16cid:durableId="1628898173">
    <w:abstractNumId w:val="18"/>
  </w:num>
  <w:num w:numId="8" w16cid:durableId="756561813">
    <w:abstractNumId w:val="0"/>
  </w:num>
  <w:num w:numId="9" w16cid:durableId="402972">
    <w:abstractNumId w:val="21"/>
  </w:num>
  <w:num w:numId="10" w16cid:durableId="141309631">
    <w:abstractNumId w:val="2"/>
  </w:num>
  <w:num w:numId="11" w16cid:durableId="1183782167">
    <w:abstractNumId w:val="36"/>
  </w:num>
  <w:num w:numId="12" w16cid:durableId="236941252">
    <w:abstractNumId w:val="6"/>
  </w:num>
  <w:num w:numId="13" w16cid:durableId="426074676">
    <w:abstractNumId w:val="39"/>
  </w:num>
  <w:num w:numId="14" w16cid:durableId="880629810">
    <w:abstractNumId w:val="40"/>
  </w:num>
  <w:num w:numId="15" w16cid:durableId="1188910657">
    <w:abstractNumId w:val="34"/>
  </w:num>
  <w:num w:numId="16" w16cid:durableId="86660883">
    <w:abstractNumId w:val="27"/>
  </w:num>
  <w:num w:numId="17" w16cid:durableId="553127575">
    <w:abstractNumId w:val="26"/>
  </w:num>
  <w:num w:numId="18" w16cid:durableId="1376543184">
    <w:abstractNumId w:val="15"/>
  </w:num>
  <w:num w:numId="19" w16cid:durableId="1518693627">
    <w:abstractNumId w:val="29"/>
  </w:num>
  <w:num w:numId="20" w16cid:durableId="711153401">
    <w:abstractNumId w:val="9"/>
  </w:num>
  <w:num w:numId="21" w16cid:durableId="8532379">
    <w:abstractNumId w:val="22"/>
  </w:num>
  <w:num w:numId="22" w16cid:durableId="1339767001">
    <w:abstractNumId w:val="16"/>
  </w:num>
  <w:num w:numId="23" w16cid:durableId="1710372432">
    <w:abstractNumId w:val="17"/>
  </w:num>
  <w:num w:numId="24" w16cid:durableId="265970383">
    <w:abstractNumId w:val="12"/>
  </w:num>
  <w:num w:numId="25" w16cid:durableId="2102144772">
    <w:abstractNumId w:val="35"/>
  </w:num>
  <w:num w:numId="26" w16cid:durableId="1126581152">
    <w:abstractNumId w:val="33"/>
  </w:num>
  <w:num w:numId="27" w16cid:durableId="1708752688">
    <w:abstractNumId w:val="23"/>
  </w:num>
  <w:num w:numId="28" w16cid:durableId="840586608">
    <w:abstractNumId w:val="25"/>
  </w:num>
  <w:num w:numId="29" w16cid:durableId="1446849193">
    <w:abstractNumId w:val="5"/>
  </w:num>
  <w:num w:numId="30" w16cid:durableId="706754515">
    <w:abstractNumId w:val="30"/>
  </w:num>
  <w:num w:numId="31" w16cid:durableId="960574618">
    <w:abstractNumId w:val="13"/>
  </w:num>
  <w:num w:numId="32" w16cid:durableId="367223621">
    <w:abstractNumId w:val="8"/>
  </w:num>
  <w:num w:numId="33" w16cid:durableId="921375555">
    <w:abstractNumId w:val="24"/>
  </w:num>
  <w:num w:numId="34" w16cid:durableId="719018530">
    <w:abstractNumId w:val="20"/>
  </w:num>
  <w:num w:numId="35" w16cid:durableId="1881161122">
    <w:abstractNumId w:val="10"/>
  </w:num>
  <w:num w:numId="36" w16cid:durableId="577205217">
    <w:abstractNumId w:val="11"/>
  </w:num>
  <w:num w:numId="37" w16cid:durableId="1203596789">
    <w:abstractNumId w:val="32"/>
  </w:num>
  <w:num w:numId="38" w16cid:durableId="381713357">
    <w:abstractNumId w:val="37"/>
  </w:num>
  <w:num w:numId="39" w16cid:durableId="1739749120">
    <w:abstractNumId w:val="1"/>
  </w:num>
  <w:num w:numId="40" w16cid:durableId="1245147999">
    <w:abstractNumId w:val="14"/>
  </w:num>
  <w:num w:numId="41" w16cid:durableId="32716987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tlas Hamzali">
    <w15:presenceInfo w15:providerId="AD" w15:userId="S::ahamzali12159@ada.edu.az::438ac1da-260d-4329-ac87-d0b981ff81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D67"/>
    <w:rsid w:val="00114D67"/>
    <w:rsid w:val="002106BB"/>
    <w:rsid w:val="003903F0"/>
    <w:rsid w:val="004777E6"/>
    <w:rsid w:val="0061390A"/>
    <w:rsid w:val="007144F0"/>
    <w:rsid w:val="007F5072"/>
    <w:rsid w:val="00845F1C"/>
    <w:rsid w:val="008B721E"/>
    <w:rsid w:val="009F40C7"/>
    <w:rsid w:val="00A058DF"/>
    <w:rsid w:val="00EC6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B8D51"/>
  <w15:docId w15:val="{C7ABE0A7-B2FA-47AA-8199-4908E5E2C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ind w:left="426" w:hanging="426"/>
      <w:outlineLvl w:val="0"/>
    </w:pPr>
    <w:rPr>
      <w:rFonts w:ascii="Arial" w:eastAsia="Arial" w:hAnsi="Arial" w:cs="Arial"/>
      <w:b/>
      <w:color w:val="31849B"/>
      <w:sz w:val="32"/>
      <w:szCs w:val="32"/>
    </w:rPr>
  </w:style>
  <w:style w:type="paragraph" w:styleId="Heading2">
    <w:name w:val="heading 2"/>
    <w:basedOn w:val="Normal"/>
    <w:next w:val="Normal"/>
    <w:uiPriority w:val="9"/>
    <w:unhideWhenUsed/>
    <w:qFormat/>
    <w:pPr>
      <w:keepNext/>
      <w:keepLines/>
      <w:spacing w:before="200"/>
      <w:outlineLvl w:val="1"/>
    </w:pPr>
    <w:rPr>
      <w:rFonts w:ascii="Arial" w:eastAsia="Arial" w:hAnsi="Arial" w:cs="Arial"/>
      <w:b/>
      <w:color w:val="31849B"/>
    </w:rPr>
  </w:style>
  <w:style w:type="paragraph" w:styleId="Heading3">
    <w:name w:val="heading 3"/>
    <w:basedOn w:val="Normal"/>
    <w:next w:val="Normal"/>
    <w:uiPriority w:val="9"/>
    <w:unhideWhenUsed/>
    <w:qFormat/>
    <w:pPr>
      <w:keepNext/>
      <w:keepLines/>
      <w:spacing w:before="200"/>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31849B"/>
      </w:pBdr>
      <w:spacing w:after="300"/>
    </w:pPr>
    <w:rPr>
      <w:rFonts w:ascii="Arial" w:eastAsia="Arial" w:hAnsi="Arial" w:cs="Arial"/>
      <w:b/>
      <w:color w:val="31849B"/>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paragraph" w:styleId="TOCHeading">
    <w:name w:val="TOC Heading"/>
    <w:basedOn w:val="Heading1"/>
    <w:next w:val="Normal"/>
    <w:uiPriority w:val="39"/>
    <w:unhideWhenUsed/>
    <w:qFormat/>
    <w:rsid w:val="009F40C7"/>
    <w:pPr>
      <w:spacing w:before="240" w:line="259" w:lineRule="auto"/>
      <w:ind w:left="0" w:firstLine="0"/>
      <w:outlineLvl w:val="9"/>
    </w:pPr>
    <w:rPr>
      <w:rFonts w:asciiTheme="majorHAnsi" w:eastAsiaTheme="majorEastAsia" w:hAnsiTheme="majorHAnsi" w:cstheme="majorBidi"/>
      <w:b w:val="0"/>
      <w:color w:val="365F91" w:themeColor="accent1" w:themeShade="BF"/>
    </w:rPr>
  </w:style>
  <w:style w:type="paragraph" w:styleId="TOC1">
    <w:name w:val="toc 1"/>
    <w:basedOn w:val="Normal"/>
    <w:next w:val="Normal"/>
    <w:autoRedefine/>
    <w:uiPriority w:val="39"/>
    <w:unhideWhenUsed/>
    <w:rsid w:val="009F40C7"/>
    <w:pPr>
      <w:spacing w:after="100"/>
    </w:pPr>
  </w:style>
  <w:style w:type="paragraph" w:styleId="TOC2">
    <w:name w:val="toc 2"/>
    <w:basedOn w:val="Normal"/>
    <w:next w:val="Normal"/>
    <w:autoRedefine/>
    <w:uiPriority w:val="39"/>
    <w:unhideWhenUsed/>
    <w:rsid w:val="009F40C7"/>
    <w:pPr>
      <w:spacing w:after="100"/>
      <w:ind w:left="240"/>
    </w:pPr>
  </w:style>
  <w:style w:type="paragraph" w:styleId="TOC3">
    <w:name w:val="toc 3"/>
    <w:basedOn w:val="Normal"/>
    <w:next w:val="Normal"/>
    <w:autoRedefine/>
    <w:uiPriority w:val="39"/>
    <w:unhideWhenUsed/>
    <w:rsid w:val="009F40C7"/>
    <w:pPr>
      <w:spacing w:after="100"/>
      <w:ind w:left="480"/>
    </w:pPr>
  </w:style>
  <w:style w:type="character" w:styleId="Hyperlink">
    <w:name w:val="Hyperlink"/>
    <w:basedOn w:val="DefaultParagraphFont"/>
    <w:uiPriority w:val="99"/>
    <w:unhideWhenUsed/>
    <w:rsid w:val="009F40C7"/>
    <w:rPr>
      <w:color w:val="0000FF" w:themeColor="hyperlink"/>
      <w:u w:val="single"/>
    </w:rPr>
  </w:style>
  <w:style w:type="paragraph" w:styleId="Revision">
    <w:name w:val="Revision"/>
    <w:hidden/>
    <w:uiPriority w:val="99"/>
    <w:semiHidden/>
    <w:rsid w:val="00477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SITE-INFT2303-2023-Spring/sys-dev-project-team-02" TargetMode="External"/><Relationship Id="rId13" Type="http://schemas.openxmlformats.org/officeDocument/2006/relationships/hyperlink" Target="https://www.sciencedirect.com/science/article/abs/pii/S095965262032996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ublic.imtbs-tsp.eu/~gibson/Teaching/Teaching-ReadingMaterial/Cockburn00.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uxpin.com/studio/blog/constraints-in-design/" TargetMode="Externa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projectmanagementdocs.com/template/project-documents/use-case-docu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5928C-1613-45AB-9E69-DBE52E997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26</Pages>
  <Words>8069</Words>
  <Characters>45995</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Atlas Hamzali</cp:lastModifiedBy>
  <cp:revision>5</cp:revision>
  <dcterms:created xsi:type="dcterms:W3CDTF">2023-04-01T20:23:00Z</dcterms:created>
  <dcterms:modified xsi:type="dcterms:W3CDTF">2023-04-23T15:35:00Z</dcterms:modified>
</cp:coreProperties>
</file>